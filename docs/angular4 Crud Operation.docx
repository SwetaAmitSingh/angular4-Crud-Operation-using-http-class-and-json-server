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84649304"/>
        <w:docPartObj>
          <w:docPartGallery w:val="Cover Pages"/>
          <w:docPartUnique/>
        </w:docPartObj>
      </w:sdtPr>
      <w:sdtEndPr>
        <w:rPr>
          <w:rFonts w:ascii="Verdana" w:eastAsiaTheme="minorHAnsi" w:hAnsi="Verdana" w:cstheme="minorBidi"/>
          <w:caps w:val="0"/>
          <w:color w:val="000000"/>
          <w:sz w:val="18"/>
          <w:szCs w:val="18"/>
          <w:shd w:val="clear" w:color="auto" w:fill="FFFFFF"/>
        </w:rPr>
      </w:sdtEndPr>
      <w:sdtContent>
        <w:tbl>
          <w:tblPr>
            <w:tblW w:w="5000" w:type="pct"/>
            <w:jc w:val="center"/>
            <w:tblLook w:val="04A0"/>
          </w:tblPr>
          <w:tblGrid>
            <w:gridCol w:w="9576"/>
          </w:tblGrid>
          <w:tr w:rsidR="00744F75">
            <w:trPr>
              <w:trHeight w:val="2880"/>
              <w:jc w:val="center"/>
            </w:trPr>
            <w:sdt>
              <w:sdtPr>
                <w:rPr>
                  <w:rFonts w:asciiTheme="majorHAnsi" w:eastAsiaTheme="majorEastAsia" w:hAnsiTheme="majorHAnsi" w:cstheme="majorBidi"/>
                  <w:caps/>
                </w:rPr>
                <w:alias w:val="Company"/>
                <w:id w:val="15524243"/>
                <w:placeholder>
                  <w:docPart w:val="8850622D166E4324B25706DBCC611E0D"/>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744F75" w:rsidRDefault="00744F75" w:rsidP="00744F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744F75">
            <w:trPr>
              <w:trHeight w:val="1440"/>
              <w:jc w:val="center"/>
            </w:trPr>
            <w:sdt>
              <w:sdtPr>
                <w:rPr>
                  <w:rFonts w:asciiTheme="majorHAnsi" w:eastAsiaTheme="majorEastAsia" w:hAnsiTheme="majorHAnsi" w:cstheme="majorBidi"/>
                  <w:sz w:val="80"/>
                  <w:szCs w:val="80"/>
                </w:rPr>
                <w:alias w:val="Title"/>
                <w:id w:val="15524250"/>
                <w:placeholder>
                  <w:docPart w:val="7874FCF98894407CAB24F8CD146518B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44F75" w:rsidRDefault="00951359" w:rsidP="00744F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Angular 4 CRUD</w:t>
                    </w:r>
                  </w:p>
                </w:tc>
              </w:sdtContent>
            </w:sdt>
          </w:tr>
          <w:tr w:rsidR="00744F75">
            <w:trPr>
              <w:trHeight w:val="720"/>
              <w:jc w:val="center"/>
            </w:trPr>
            <w:sdt>
              <w:sdtPr>
                <w:rPr>
                  <w:rFonts w:asciiTheme="majorHAnsi" w:eastAsiaTheme="majorEastAsia" w:hAnsiTheme="majorHAnsi" w:cstheme="majorBidi"/>
                  <w:i/>
                  <w:sz w:val="28"/>
                  <w:szCs w:val="28"/>
                </w:rPr>
                <w:alias w:val="Subtitle"/>
                <w:id w:val="15524255"/>
                <w:placeholder>
                  <w:docPart w:val="9CC07339CDC14C258FA4A5BD9DCDA2A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44F75" w:rsidRDefault="00744F75" w:rsidP="00744F75">
                    <w:pPr>
                      <w:pStyle w:val="NoSpacing"/>
                      <w:jc w:val="center"/>
                      <w:rPr>
                        <w:rFonts w:asciiTheme="majorHAnsi" w:eastAsiaTheme="majorEastAsia" w:hAnsiTheme="majorHAnsi" w:cstheme="majorBidi"/>
                        <w:sz w:val="44"/>
                        <w:szCs w:val="44"/>
                      </w:rPr>
                    </w:pPr>
                    <w:r w:rsidRPr="00744F75">
                      <w:rPr>
                        <w:rFonts w:asciiTheme="majorHAnsi" w:eastAsiaTheme="majorEastAsia" w:hAnsiTheme="majorHAnsi" w:cstheme="majorBidi"/>
                        <w:i/>
                        <w:sz w:val="28"/>
                        <w:szCs w:val="28"/>
                      </w:rPr>
                      <w:t>Crud Operation Using http class and json server</w:t>
                    </w:r>
                  </w:p>
                </w:tc>
              </w:sdtContent>
            </w:sdt>
          </w:tr>
          <w:tr w:rsidR="00744F75">
            <w:trPr>
              <w:trHeight w:val="360"/>
              <w:jc w:val="center"/>
            </w:trPr>
            <w:tc>
              <w:tcPr>
                <w:tcW w:w="5000" w:type="pct"/>
                <w:vAlign w:val="center"/>
              </w:tcPr>
              <w:p w:rsidR="00744F75" w:rsidRDefault="00744F75">
                <w:pPr>
                  <w:pStyle w:val="NoSpacing"/>
                  <w:jc w:val="center"/>
                </w:pPr>
              </w:p>
            </w:tc>
          </w:tr>
          <w:tr w:rsidR="00744F75">
            <w:trPr>
              <w:trHeight w:val="360"/>
              <w:jc w:val="center"/>
            </w:trPr>
            <w:sdt>
              <w:sdtPr>
                <w:rPr>
                  <w:b/>
                  <w:bCs/>
                  <w:sz w:val="28"/>
                  <w:szCs w:val="28"/>
                </w:rPr>
                <w:alias w:val="Author"/>
                <w:id w:val="15524260"/>
                <w:placeholder>
                  <w:docPart w:val="89343C8FB2514F59BAB5E4EC335E627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44F75" w:rsidRDefault="00744F75">
                    <w:pPr>
                      <w:pStyle w:val="NoSpacing"/>
                      <w:jc w:val="center"/>
                      <w:rPr>
                        <w:b/>
                        <w:bCs/>
                      </w:rPr>
                    </w:pPr>
                    <w:r w:rsidRPr="00744F75">
                      <w:rPr>
                        <w:b/>
                        <w:bCs/>
                        <w:sz w:val="28"/>
                        <w:szCs w:val="28"/>
                      </w:rPr>
                      <w:t>Sweta Gupta</w:t>
                    </w:r>
                  </w:p>
                </w:tc>
              </w:sdtContent>
            </w:sdt>
          </w:tr>
          <w:tr w:rsidR="00744F75">
            <w:trPr>
              <w:trHeight w:val="360"/>
              <w:jc w:val="center"/>
            </w:trPr>
            <w:sdt>
              <w:sdtPr>
                <w:rPr>
                  <w:b/>
                  <w:bCs/>
                  <w:i/>
                  <w:color w:val="1F497D" w:themeColor="text2"/>
                </w:rPr>
                <w:alias w:val="Date"/>
                <w:id w:val="516659546"/>
                <w:placeholder>
                  <w:docPart w:val="9E59F72C97F14700A19DF6214AE2C816"/>
                </w:placeholder>
                <w:dataBinding w:prefixMappings="xmlns:ns0='http://schemas.microsoft.com/office/2006/coverPageProps'" w:xpath="/ns0:CoverPageProperties[1]/ns0:PublishDate[1]" w:storeItemID="{55AF091B-3C7A-41E3-B477-F2FDAA23CFDA}"/>
                <w:date w:fullDate="2018-01-01T00:00:00Z">
                  <w:dateFormat w:val="M/d/yyyy"/>
                  <w:lid w:val="en-US"/>
                  <w:storeMappedDataAs w:val="dateTime"/>
                  <w:calendar w:val="gregorian"/>
                </w:date>
              </w:sdtPr>
              <w:sdtContent>
                <w:tc>
                  <w:tcPr>
                    <w:tcW w:w="5000" w:type="pct"/>
                    <w:vAlign w:val="center"/>
                  </w:tcPr>
                  <w:p w:rsidR="00744F75" w:rsidRPr="00744F75" w:rsidRDefault="00744F75">
                    <w:pPr>
                      <w:pStyle w:val="NoSpacing"/>
                      <w:jc w:val="center"/>
                      <w:rPr>
                        <w:b/>
                        <w:bCs/>
                        <w:i/>
                        <w:color w:val="1F497D" w:themeColor="text2"/>
                      </w:rPr>
                    </w:pPr>
                    <w:r w:rsidRPr="00744F75">
                      <w:rPr>
                        <w:b/>
                        <w:bCs/>
                        <w:i/>
                        <w:color w:val="1F497D" w:themeColor="text2"/>
                      </w:rPr>
                      <w:t>01 JAN 2018</w:t>
                    </w:r>
                  </w:p>
                </w:tc>
              </w:sdtContent>
            </w:sdt>
          </w:tr>
        </w:tbl>
        <w:p w:rsidR="00744F75" w:rsidRDefault="00744F75"/>
        <w:p w:rsidR="00744F75" w:rsidRDefault="00744F75"/>
        <w:tbl>
          <w:tblPr>
            <w:tblpPr w:leftFromText="187" w:rightFromText="187" w:horzAnchor="margin" w:tblpXSpec="center" w:tblpYSpec="bottom"/>
            <w:tblW w:w="5000" w:type="pct"/>
            <w:tblLook w:val="04A0"/>
          </w:tblPr>
          <w:tblGrid>
            <w:gridCol w:w="9576"/>
          </w:tblGrid>
          <w:tr w:rsidR="00744F75">
            <w:sdt>
              <w:sdtPr>
                <w:rPr>
                  <w:rFonts w:ascii="Verdana" w:hAnsi="Verdana"/>
                  <w:i/>
                  <w:color w:val="000000"/>
                  <w:sz w:val="18"/>
                  <w:szCs w:val="18"/>
                  <w:shd w:val="clear" w:color="auto" w:fill="FFFFFF"/>
                </w:rPr>
                <w:alias w:val="Abstract"/>
                <w:id w:val="8276291"/>
                <w:placeholder>
                  <w:docPart w:val="28085D57C21D45BF9619607FA6A2EF30"/>
                </w:placeholder>
                <w:dataBinding w:prefixMappings="xmlns:ns0='http://schemas.microsoft.com/office/2006/coverPageProps'" w:xpath="/ns0:CoverPageProperties[1]/ns0:Abstract[1]" w:storeItemID="{55AF091B-3C7A-41E3-B477-F2FDAA23CFDA}"/>
                <w:text/>
              </w:sdtPr>
              <w:sdtContent>
                <w:tc>
                  <w:tcPr>
                    <w:tcW w:w="5000" w:type="pct"/>
                  </w:tcPr>
                  <w:p w:rsidR="00744F75" w:rsidRDefault="00744F75" w:rsidP="00951359">
                    <w:pPr>
                      <w:pStyle w:val="NoSpacing"/>
                    </w:pPr>
                    <w:r w:rsidRPr="00951359">
                      <w:rPr>
                        <w:rFonts w:ascii="Verdana" w:hAnsi="Verdana"/>
                        <w:i/>
                        <w:color w:val="000000"/>
                        <w:sz w:val="18"/>
                        <w:szCs w:val="18"/>
                        <w:shd w:val="clear" w:color="auto" w:fill="FFFFFF"/>
                      </w:rPr>
                      <w:t xml:space="preserve"> “This Document will walk through Angular 4 CRUD example using Http class. We will perform create, read, update and delete operation here using Http class. Http performs HTTP request using XMLHttpRequest as default backend. Http class has methods such as post, get, put, delete etc. These method</w:t>
                    </w:r>
                    <w:r w:rsidR="00951359" w:rsidRPr="00951359">
                      <w:rPr>
                        <w:rFonts w:ascii="Verdana" w:hAnsi="Verdana"/>
                        <w:i/>
                        <w:color w:val="000000"/>
                        <w:sz w:val="18"/>
                        <w:szCs w:val="18"/>
                        <w:shd w:val="clear" w:color="auto" w:fill="FFFFFF"/>
                      </w:rPr>
                      <w:t>s return instance of Observable</w:t>
                    </w:r>
                    <w:r w:rsidRPr="00951359">
                      <w:rPr>
                        <w:rFonts w:ascii="Verdana" w:hAnsi="Verdana"/>
                        <w:i/>
                        <w:color w:val="000000"/>
                        <w:sz w:val="18"/>
                        <w:szCs w:val="18"/>
                        <w:shd w:val="clear" w:color="auto" w:fill="FFFFFF"/>
                      </w:rPr>
                      <w:t xml:space="preserve">.” </w:t>
                    </w:r>
                  </w:p>
                </w:tc>
              </w:sdtContent>
            </w:sdt>
          </w:tr>
        </w:tbl>
        <w:p w:rsidR="00744F75" w:rsidRDefault="00744F75"/>
        <w:p w:rsidR="00744F75" w:rsidRDefault="00744F75">
          <w:pPr>
            <w:rPr>
              <w:rFonts w:ascii="Verdana" w:hAnsi="Verdana"/>
              <w:color w:val="000000"/>
              <w:sz w:val="18"/>
              <w:szCs w:val="18"/>
              <w:shd w:val="clear" w:color="auto" w:fill="FFFFFF"/>
            </w:rPr>
          </w:pPr>
          <w:r>
            <w:rPr>
              <w:rFonts w:ascii="Verdana" w:hAnsi="Verdana"/>
              <w:color w:val="000000"/>
              <w:sz w:val="18"/>
              <w:szCs w:val="18"/>
              <w:shd w:val="clear" w:color="auto" w:fill="FFFFFF"/>
            </w:rPr>
            <w:br w:type="page"/>
          </w:r>
        </w:p>
      </w:sdtContent>
    </w:sdt>
    <w:p w:rsidR="00106344" w:rsidRDefault="00744F75" w:rsidP="00744F75">
      <w:pPr>
        <w:jc w:val="center"/>
        <w:rPr>
          <w:b/>
          <w:u w:val="single"/>
        </w:rPr>
      </w:pPr>
      <w:r w:rsidRPr="00744F75">
        <w:rPr>
          <w:b/>
          <w:u w:val="single"/>
        </w:rPr>
        <w:lastRenderedPageBreak/>
        <w:t>Angular 4 CRUD Operation using http and json server</w:t>
      </w:r>
    </w:p>
    <w:p w:rsidR="00951359" w:rsidRDefault="00951359" w:rsidP="00951359">
      <w:pPr>
        <w:jc w:val="both"/>
        <w:rPr>
          <w:b/>
          <w:u w:val="single"/>
        </w:rPr>
      </w:pPr>
      <w:r w:rsidRPr="00951359">
        <w:rPr>
          <w:b/>
        </w:rPr>
        <w:t>“</w:t>
      </w:r>
      <w:r>
        <w:rPr>
          <w:rFonts w:ascii="Verdana" w:hAnsi="Verdana"/>
          <w:color w:val="000000"/>
          <w:sz w:val="18"/>
          <w:szCs w:val="18"/>
          <w:shd w:val="clear" w:color="auto" w:fill="FFFFFF"/>
        </w:rPr>
        <w:t>This document will walk through Angular 4 CRUD example using </w:t>
      </w:r>
      <w:r>
        <w:rPr>
          <w:rStyle w:val="HTMLCode"/>
          <w:rFonts w:eastAsiaTheme="majorEastAsia"/>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class. We will perform create, read, update and delete operation here using </w:t>
      </w:r>
      <w:r>
        <w:rPr>
          <w:rStyle w:val="HTMLCode"/>
          <w:rFonts w:eastAsiaTheme="majorEastAsia"/>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class. </w:t>
      </w:r>
      <w:r>
        <w:rPr>
          <w:rStyle w:val="HTMLCode"/>
          <w:rFonts w:eastAsiaTheme="majorEastAsia"/>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performs HTTP request using </w:t>
      </w:r>
      <w:r>
        <w:rPr>
          <w:rStyle w:val="HTMLCode"/>
          <w:rFonts w:eastAsiaTheme="majorEastAsia"/>
          <w:color w:val="990000"/>
          <w:sz w:val="18"/>
          <w:szCs w:val="18"/>
          <w:bdr w:val="single" w:sz="4" w:space="0" w:color="CCCCCC" w:frame="1"/>
          <w:shd w:val="clear" w:color="auto" w:fill="EFEBEB"/>
        </w:rPr>
        <w:t>XMLHttpRequest</w:t>
      </w:r>
      <w:r>
        <w:rPr>
          <w:rFonts w:ascii="Verdana" w:hAnsi="Verdana"/>
          <w:color w:val="000000"/>
          <w:sz w:val="18"/>
          <w:szCs w:val="18"/>
          <w:shd w:val="clear" w:color="auto" w:fill="FFFFFF"/>
        </w:rPr>
        <w:t> as default backend. </w:t>
      </w:r>
      <w:r>
        <w:rPr>
          <w:rStyle w:val="HTMLCode"/>
          <w:rFonts w:eastAsiaTheme="majorEastAsia"/>
          <w:color w:val="990000"/>
          <w:sz w:val="18"/>
          <w:szCs w:val="18"/>
          <w:bdr w:val="single" w:sz="4" w:space="0" w:color="CCCCCC" w:frame="1"/>
          <w:shd w:val="clear" w:color="auto" w:fill="EFEBEB"/>
        </w:rPr>
        <w:t>Http</w:t>
      </w:r>
      <w:r>
        <w:rPr>
          <w:rFonts w:ascii="Verdana" w:hAnsi="Verdana"/>
          <w:color w:val="000000"/>
          <w:sz w:val="18"/>
          <w:szCs w:val="18"/>
          <w:shd w:val="clear" w:color="auto" w:fill="FFFFFF"/>
        </w:rPr>
        <w:t>class has methods such as </w:t>
      </w:r>
      <w:r>
        <w:rPr>
          <w:rStyle w:val="HTMLCode"/>
          <w:rFonts w:eastAsiaTheme="majorEastAsia"/>
          <w:color w:val="990000"/>
          <w:sz w:val="18"/>
          <w:szCs w:val="18"/>
          <w:bdr w:val="single" w:sz="4" w:space="0" w:color="CCCCCC" w:frame="1"/>
          <w:shd w:val="clear" w:color="auto" w:fill="EFEBEB"/>
        </w:rPr>
        <w:t>post</w:t>
      </w:r>
      <w:r>
        <w:rPr>
          <w:rFonts w:ascii="Verdana" w:hAnsi="Verdana"/>
          <w:color w:val="000000"/>
          <w:sz w:val="18"/>
          <w:szCs w:val="18"/>
          <w:shd w:val="clear" w:color="auto" w:fill="FFFFFF"/>
        </w:rPr>
        <w:t>, </w:t>
      </w:r>
      <w:r>
        <w:rPr>
          <w:rStyle w:val="HTMLCode"/>
          <w:rFonts w:eastAsiaTheme="majorEastAsia"/>
          <w:color w:val="990000"/>
          <w:sz w:val="18"/>
          <w:szCs w:val="18"/>
          <w:bdr w:val="single" w:sz="4" w:space="0" w:color="CCCCCC" w:frame="1"/>
          <w:shd w:val="clear" w:color="auto" w:fill="EFEBEB"/>
        </w:rPr>
        <w:t>get</w:t>
      </w:r>
      <w:r>
        <w:rPr>
          <w:rFonts w:ascii="Verdana" w:hAnsi="Verdana"/>
          <w:color w:val="000000"/>
          <w:sz w:val="18"/>
          <w:szCs w:val="18"/>
          <w:shd w:val="clear" w:color="auto" w:fill="FFFFFF"/>
        </w:rPr>
        <w:t>, </w:t>
      </w:r>
      <w:r>
        <w:rPr>
          <w:rStyle w:val="HTMLCode"/>
          <w:rFonts w:eastAsiaTheme="majorEastAsia"/>
          <w:color w:val="990000"/>
          <w:sz w:val="18"/>
          <w:szCs w:val="18"/>
          <w:bdr w:val="single" w:sz="4" w:space="0" w:color="CCCCCC" w:frame="1"/>
          <w:shd w:val="clear" w:color="auto" w:fill="EFEBEB"/>
        </w:rPr>
        <w:t>put</w:t>
      </w:r>
      <w:r>
        <w:rPr>
          <w:rFonts w:ascii="Verdana" w:hAnsi="Verdana"/>
          <w:color w:val="000000"/>
          <w:sz w:val="18"/>
          <w:szCs w:val="18"/>
          <w:shd w:val="clear" w:color="auto" w:fill="FFFFFF"/>
        </w:rPr>
        <w:t>, </w:t>
      </w:r>
      <w:r>
        <w:rPr>
          <w:rStyle w:val="HTMLCode"/>
          <w:rFonts w:eastAsiaTheme="majorEastAsia"/>
          <w:color w:val="990000"/>
          <w:sz w:val="18"/>
          <w:szCs w:val="18"/>
          <w:bdr w:val="single" w:sz="4" w:space="0" w:color="CCCCCC" w:frame="1"/>
          <w:shd w:val="clear" w:color="auto" w:fill="EFEBEB"/>
        </w:rPr>
        <w:t>delete</w:t>
      </w:r>
      <w:r>
        <w:rPr>
          <w:rFonts w:ascii="Verdana" w:hAnsi="Verdana"/>
          <w:color w:val="000000"/>
          <w:sz w:val="18"/>
          <w:szCs w:val="18"/>
          <w:shd w:val="clear" w:color="auto" w:fill="FFFFFF"/>
        </w:rPr>
        <w:t> etc. These methods return instance of </w:t>
      </w:r>
      <w:r>
        <w:rPr>
          <w:rStyle w:val="HTMLCode"/>
          <w:rFonts w:eastAsiaTheme="maj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To get data from the instance of </w:t>
      </w:r>
      <w:r>
        <w:rPr>
          <w:rStyle w:val="HTMLCode"/>
          <w:rFonts w:eastAsiaTheme="maj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we need to subscribe it. </w:t>
      </w:r>
      <w:r>
        <w:rPr>
          <w:rStyle w:val="HTMLCode"/>
          <w:rFonts w:eastAsiaTheme="majorEastAsia"/>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is an injectable class and can be instantiated using dependency injection with constructor. In our CRUD example, </w:t>
      </w:r>
      <w:r>
        <w:rPr>
          <w:rStyle w:val="HTMLCode"/>
          <w:rFonts w:eastAsiaTheme="majorEastAsia"/>
          <w:color w:val="990000"/>
          <w:sz w:val="18"/>
          <w:szCs w:val="18"/>
          <w:bdr w:val="single" w:sz="4" w:space="0" w:color="CCCCCC" w:frame="1"/>
          <w:shd w:val="clear" w:color="auto" w:fill="EFEBEB"/>
        </w:rPr>
        <w:t>Http.post</w:t>
      </w:r>
      <w:r>
        <w:rPr>
          <w:rFonts w:ascii="Verdana" w:hAnsi="Verdana"/>
          <w:color w:val="000000"/>
          <w:sz w:val="18"/>
          <w:szCs w:val="18"/>
          <w:shd w:val="clear" w:color="auto" w:fill="FFFFFF"/>
        </w:rPr>
        <w:t> will perform create operation, </w:t>
      </w:r>
      <w:r>
        <w:rPr>
          <w:rStyle w:val="HTMLCode"/>
          <w:rFonts w:eastAsiaTheme="majorEastAsia"/>
          <w:color w:val="990000"/>
          <w:sz w:val="18"/>
          <w:szCs w:val="18"/>
          <w:bdr w:val="single" w:sz="4" w:space="0" w:color="CCCCCC" w:frame="1"/>
          <w:shd w:val="clear" w:color="auto" w:fill="EFEBEB"/>
        </w:rPr>
        <w:t>Http.get</w:t>
      </w:r>
      <w:r>
        <w:rPr>
          <w:rFonts w:ascii="Verdana" w:hAnsi="Verdana"/>
          <w:color w:val="000000"/>
          <w:sz w:val="18"/>
          <w:szCs w:val="18"/>
          <w:shd w:val="clear" w:color="auto" w:fill="FFFFFF"/>
        </w:rPr>
        <w:t>will perform read operation, </w:t>
      </w:r>
      <w:r>
        <w:rPr>
          <w:rStyle w:val="HTMLCode"/>
          <w:rFonts w:eastAsiaTheme="majorEastAsia"/>
          <w:color w:val="990000"/>
          <w:sz w:val="18"/>
          <w:szCs w:val="18"/>
          <w:bdr w:val="single" w:sz="4" w:space="0" w:color="CCCCCC" w:frame="1"/>
          <w:shd w:val="clear" w:color="auto" w:fill="EFEBEB"/>
        </w:rPr>
        <w:t>Http.put</w:t>
      </w:r>
      <w:r>
        <w:rPr>
          <w:rFonts w:ascii="Verdana" w:hAnsi="Verdana"/>
          <w:color w:val="000000"/>
          <w:sz w:val="18"/>
          <w:szCs w:val="18"/>
          <w:shd w:val="clear" w:color="auto" w:fill="FFFFFF"/>
        </w:rPr>
        <w:t> will perform update operation and </w:t>
      </w:r>
      <w:r>
        <w:rPr>
          <w:rStyle w:val="HTMLCode"/>
          <w:rFonts w:eastAsiaTheme="majorEastAsia"/>
          <w:color w:val="990000"/>
          <w:sz w:val="18"/>
          <w:szCs w:val="18"/>
          <w:bdr w:val="single" w:sz="4" w:space="0" w:color="CCCCCC" w:frame="1"/>
          <w:shd w:val="clear" w:color="auto" w:fill="EFEBEB"/>
        </w:rPr>
        <w:t>Http.delete</w:t>
      </w:r>
      <w:r>
        <w:rPr>
          <w:rFonts w:ascii="Verdana" w:hAnsi="Verdana"/>
          <w:color w:val="000000"/>
          <w:sz w:val="18"/>
          <w:szCs w:val="18"/>
          <w:shd w:val="clear" w:color="auto" w:fill="FFFFFF"/>
        </w:rPr>
        <w:t> will perform delete operation. Interaction with HTTP should be done within a service class to separate this code from component and hence that will make code easy to understand and help in bug fixing. To run the example we need a server that will respond our request URL. </w:t>
      </w:r>
      <w:r w:rsidRPr="00951359">
        <w:rPr>
          <w:b/>
        </w:rPr>
        <w:t>“</w:t>
      </w:r>
    </w:p>
    <w:p w:rsidR="00744F75" w:rsidRPr="00744F75" w:rsidRDefault="00744F75" w:rsidP="00744F75"/>
    <w:p w:rsidR="00744F75" w:rsidRPr="00744F75" w:rsidRDefault="00744F75" w:rsidP="00744F75">
      <w:pPr>
        <w:spacing w:after="0" w:line="240" w:lineRule="auto"/>
        <w:outlineLvl w:val="4"/>
        <w:rPr>
          <w:rFonts w:ascii="Verdana" w:eastAsia="Times New Roman" w:hAnsi="Verdana" w:cs="Times New Roman"/>
          <w:b/>
          <w:bCs/>
          <w:color w:val="025969"/>
          <w:sz w:val="24"/>
          <w:szCs w:val="24"/>
        </w:rPr>
      </w:pPr>
      <w:r w:rsidRPr="00744F75">
        <w:rPr>
          <w:rFonts w:ascii="Verdana" w:eastAsia="Times New Roman" w:hAnsi="Verdana" w:cs="Times New Roman"/>
          <w:b/>
          <w:bCs/>
          <w:color w:val="025969"/>
          <w:sz w:val="24"/>
          <w:szCs w:val="24"/>
        </w:rPr>
        <w:t>Contents</w:t>
      </w:r>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6" w:anchor="technologies" w:history="1">
        <w:r w:rsidRPr="00744F75">
          <w:rPr>
            <w:rFonts w:ascii="Verdana" w:eastAsia="Times New Roman" w:hAnsi="Verdana" w:cs="Times New Roman"/>
            <w:color w:val="333333"/>
            <w:sz w:val="16"/>
          </w:rPr>
          <w:t>Technologies Used</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7" w:anchor="project" w:history="1">
        <w:r w:rsidRPr="00744F75">
          <w:rPr>
            <w:rFonts w:ascii="Verdana" w:eastAsia="Times New Roman" w:hAnsi="Verdana" w:cs="Times New Roman"/>
            <w:color w:val="333333"/>
            <w:sz w:val="16"/>
          </w:rPr>
          <w:t>Project Structure</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8" w:anchor="Http" w:history="1">
        <w:r w:rsidRPr="00744F75">
          <w:rPr>
            <w:rFonts w:ascii="Verdana" w:eastAsia="Times New Roman" w:hAnsi="Verdana" w:cs="Times New Roman"/>
            <w:color w:val="333333"/>
            <w:sz w:val="16"/>
          </w:rPr>
          <w:t>Angular Http Class</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9" w:anchor="CRUD" w:history="1">
        <w:r w:rsidRPr="00744F75">
          <w:rPr>
            <w:rFonts w:ascii="Verdana" w:eastAsia="Times New Roman" w:hAnsi="Verdana" w:cs="Times New Roman"/>
            <w:color w:val="333333"/>
            <w:sz w:val="16"/>
          </w:rPr>
          <w:t>CRUD Operation using Http</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10" w:anchor="HttpModule" w:history="1">
        <w:r w:rsidRPr="00744F75">
          <w:rPr>
            <w:rFonts w:ascii="Verdana" w:eastAsia="Times New Roman" w:hAnsi="Verdana" w:cs="Times New Roman"/>
            <w:color w:val="333333"/>
            <w:sz w:val="16"/>
          </w:rPr>
          <w:t>1. Import HttpModule</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11" w:anchor="Instantiate" w:history="1">
        <w:r w:rsidRPr="00744F75">
          <w:rPr>
            <w:rFonts w:ascii="Verdana" w:eastAsia="Times New Roman" w:hAnsi="Verdana" w:cs="Times New Roman"/>
            <w:color w:val="333333"/>
            <w:sz w:val="16"/>
          </w:rPr>
          <w:t>2. Instantiate Http Claas</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12" w:anchor="post" w:history="1">
        <w:r w:rsidRPr="00744F75">
          <w:rPr>
            <w:rFonts w:ascii="Verdana" w:eastAsia="Times New Roman" w:hAnsi="Verdana" w:cs="Times New Roman"/>
            <w:color w:val="333333"/>
            <w:sz w:val="16"/>
          </w:rPr>
          <w:t>3. Http.post</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13" w:anchor="get" w:history="1">
        <w:r w:rsidRPr="00744F75">
          <w:rPr>
            <w:rFonts w:ascii="Verdana" w:eastAsia="Times New Roman" w:hAnsi="Verdana" w:cs="Times New Roman"/>
            <w:color w:val="333333"/>
            <w:sz w:val="16"/>
          </w:rPr>
          <w:t>4. Http.get</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14" w:anchor="put" w:history="1">
        <w:r w:rsidRPr="00744F75">
          <w:rPr>
            <w:rFonts w:ascii="Verdana" w:eastAsia="Times New Roman" w:hAnsi="Verdana" w:cs="Times New Roman"/>
            <w:color w:val="333333"/>
            <w:sz w:val="16"/>
          </w:rPr>
          <w:t>5. Http.put</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15" w:anchor="delete" w:history="1">
        <w:r w:rsidRPr="00744F75">
          <w:rPr>
            <w:rFonts w:ascii="Verdana" w:eastAsia="Times New Roman" w:hAnsi="Verdana" w:cs="Times New Roman"/>
            <w:color w:val="333333"/>
            <w:sz w:val="16"/>
          </w:rPr>
          <w:t>6. Http.delete</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16" w:anchor="Observable" w:history="1">
        <w:r w:rsidRPr="00744F75">
          <w:rPr>
            <w:rFonts w:ascii="Verdana" w:eastAsia="Times New Roman" w:hAnsi="Verdana" w:cs="Times New Roman"/>
            <w:color w:val="333333"/>
            <w:sz w:val="16"/>
          </w:rPr>
          <w:t>7. RxJS Observable</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17" w:anchor="JSON-SERVER" w:history="1">
        <w:r w:rsidRPr="00744F75">
          <w:rPr>
            <w:rFonts w:ascii="Verdana" w:eastAsia="Times New Roman" w:hAnsi="Verdana" w:cs="Times New Roman"/>
            <w:color w:val="333333"/>
            <w:sz w:val="16"/>
          </w:rPr>
          <w:t>Using JSON-SERVER</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18" w:anchor="Example" w:history="1">
        <w:r w:rsidRPr="00744F75">
          <w:rPr>
            <w:rFonts w:ascii="Verdana" w:eastAsia="Times New Roman" w:hAnsi="Verdana" w:cs="Times New Roman"/>
            <w:color w:val="333333"/>
            <w:sz w:val="16"/>
          </w:rPr>
          <w:t>Complete Example</w:t>
        </w:r>
      </w:hyperlink>
    </w:p>
    <w:p w:rsidR="00744F75" w:rsidRPr="00744F75" w:rsidRDefault="00744F75" w:rsidP="00744F75">
      <w:pPr>
        <w:numPr>
          <w:ilvl w:val="0"/>
          <w:numId w:val="1"/>
        </w:numPr>
        <w:spacing w:after="0" w:line="313" w:lineRule="atLeast"/>
        <w:ind w:left="188"/>
        <w:rPr>
          <w:rFonts w:ascii="Verdana" w:eastAsia="Times New Roman" w:hAnsi="Verdana" w:cs="Times New Roman"/>
          <w:color w:val="333333"/>
          <w:sz w:val="15"/>
          <w:szCs w:val="15"/>
        </w:rPr>
      </w:pPr>
      <w:hyperlink r:id="rId19" w:anchor="run" w:history="1">
        <w:r w:rsidRPr="00744F75">
          <w:rPr>
            <w:rFonts w:ascii="Verdana" w:eastAsia="Times New Roman" w:hAnsi="Verdana" w:cs="Times New Roman"/>
            <w:color w:val="333333"/>
            <w:sz w:val="16"/>
          </w:rPr>
          <w:t>Run Application</w:t>
        </w:r>
      </w:hyperlink>
    </w:p>
    <w:p w:rsidR="00744F75" w:rsidRDefault="00744F75" w:rsidP="00744F75">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Technologies Used</w:t>
      </w:r>
    </w:p>
    <w:p w:rsidR="00744F75" w:rsidRDefault="00744F75" w:rsidP="00744F75">
      <w:pPr>
        <w:rPr>
          <w:rFonts w:ascii="Times New Roman" w:hAnsi="Times New Roman"/>
          <w:sz w:val="24"/>
          <w:szCs w:val="24"/>
        </w:rPr>
      </w:pPr>
      <w:r>
        <w:rPr>
          <w:rFonts w:ascii="Verdana" w:hAnsi="Verdana"/>
          <w:color w:val="000000"/>
          <w:sz w:val="18"/>
          <w:szCs w:val="18"/>
          <w:shd w:val="clear" w:color="auto" w:fill="FFFFFF"/>
        </w:rPr>
        <w:t>Find the technologies being used in our example. </w:t>
      </w:r>
      <w:r>
        <w:rPr>
          <w:rFonts w:ascii="Verdana" w:hAnsi="Verdana"/>
          <w:color w:val="000000"/>
          <w:sz w:val="18"/>
          <w:szCs w:val="18"/>
        </w:rPr>
        <w:br/>
      </w:r>
      <w:r>
        <w:rPr>
          <w:rFonts w:ascii="Verdana" w:hAnsi="Verdana"/>
          <w:color w:val="000000"/>
          <w:sz w:val="18"/>
          <w:szCs w:val="18"/>
          <w:shd w:val="clear" w:color="auto" w:fill="FFFFFF"/>
        </w:rPr>
        <w:t>1. Angular 4.2.4 </w:t>
      </w:r>
      <w:r>
        <w:rPr>
          <w:rFonts w:ascii="Verdana" w:hAnsi="Verdana"/>
          <w:color w:val="000000"/>
          <w:sz w:val="18"/>
          <w:szCs w:val="18"/>
        </w:rPr>
        <w:br/>
      </w:r>
      <w:r>
        <w:rPr>
          <w:rFonts w:ascii="Verdana" w:hAnsi="Verdana"/>
          <w:color w:val="000000"/>
          <w:sz w:val="18"/>
          <w:szCs w:val="18"/>
          <w:shd w:val="clear" w:color="auto" w:fill="FFFFFF"/>
        </w:rPr>
        <w:t>2. TypeScript 2.3.3 </w:t>
      </w:r>
      <w:r>
        <w:rPr>
          <w:rFonts w:ascii="Verdana" w:hAnsi="Verdana"/>
          <w:color w:val="000000"/>
          <w:sz w:val="18"/>
          <w:szCs w:val="18"/>
        </w:rPr>
        <w:br/>
      </w:r>
      <w:r>
        <w:rPr>
          <w:rFonts w:ascii="Verdana" w:hAnsi="Verdana"/>
          <w:color w:val="000000"/>
          <w:sz w:val="18"/>
          <w:szCs w:val="18"/>
          <w:shd w:val="clear" w:color="auto" w:fill="FFFFFF"/>
        </w:rPr>
        <w:t>3. Node.js 6.10.1 </w:t>
      </w:r>
      <w:r>
        <w:rPr>
          <w:rFonts w:ascii="Verdana" w:hAnsi="Verdana"/>
          <w:color w:val="000000"/>
          <w:sz w:val="18"/>
          <w:szCs w:val="18"/>
        </w:rPr>
        <w:br/>
      </w:r>
      <w:r>
        <w:rPr>
          <w:rFonts w:ascii="Verdana" w:hAnsi="Verdana"/>
          <w:color w:val="000000"/>
          <w:sz w:val="18"/>
          <w:szCs w:val="18"/>
          <w:shd w:val="clear" w:color="auto" w:fill="FFFFFF"/>
        </w:rPr>
        <w:t>4. Angular CLI 1.3.1 </w:t>
      </w:r>
      <w:r>
        <w:rPr>
          <w:rFonts w:ascii="Verdana" w:hAnsi="Verdana"/>
          <w:color w:val="000000"/>
          <w:sz w:val="18"/>
          <w:szCs w:val="18"/>
        </w:rPr>
        <w:br/>
      </w:r>
      <w:r>
        <w:rPr>
          <w:rFonts w:ascii="Verdana" w:hAnsi="Verdana"/>
          <w:color w:val="000000"/>
          <w:sz w:val="18"/>
          <w:szCs w:val="18"/>
          <w:shd w:val="clear" w:color="auto" w:fill="FFFFFF"/>
        </w:rPr>
        <w:t>5. Angular Compiler CLI 4.2.4</w:t>
      </w:r>
    </w:p>
    <w:p w:rsidR="00744F75" w:rsidRDefault="00744F75" w:rsidP="00744F75">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Project Structure</w:t>
      </w:r>
    </w:p>
    <w:p w:rsidR="00744F75" w:rsidRDefault="00744F75" w:rsidP="00744F75">
      <w:pPr>
        <w:rPr>
          <w:rFonts w:ascii="Verdana" w:hAnsi="Verdana"/>
          <w:color w:val="000000"/>
          <w:sz w:val="18"/>
          <w:szCs w:val="18"/>
          <w:shd w:val="clear" w:color="auto" w:fill="FFFFFF"/>
        </w:rPr>
      </w:pPr>
      <w:r>
        <w:rPr>
          <w:rFonts w:ascii="Verdana" w:hAnsi="Verdana"/>
          <w:color w:val="000000"/>
          <w:sz w:val="18"/>
          <w:szCs w:val="18"/>
          <w:shd w:val="clear" w:color="auto" w:fill="FFFFFF"/>
        </w:rPr>
        <w:t>Find the project structure of our demo application.</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ln"/>
          <w:rFonts w:eastAsiaTheme="majorEastAsia"/>
          <w:color w:val="000000"/>
        </w:rPr>
        <w:t>angular</w:t>
      </w:r>
      <w:r>
        <w:rPr>
          <w:rStyle w:val="pun"/>
          <w:color w:val="666600"/>
        </w:rPr>
        <w:t>-</w:t>
      </w:r>
      <w:r>
        <w:rPr>
          <w:rStyle w:val="pln"/>
          <w:rFonts w:eastAsiaTheme="majorEastAsia"/>
          <w:color w:val="000000"/>
        </w:rPr>
        <w:t>demo</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src</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lastRenderedPageBreak/>
        <w:t>|</w:t>
      </w:r>
      <w:r>
        <w:rPr>
          <w:rStyle w:val="pln"/>
          <w:rFonts w:eastAsiaTheme="majorEastAsia"/>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app </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article</w:t>
      </w:r>
      <w:r>
        <w:rPr>
          <w:rStyle w:val="pun"/>
          <w:color w:val="666600"/>
        </w:rPr>
        <w:t>.</w:t>
      </w:r>
      <w:r>
        <w:rPr>
          <w:rStyle w:val="pln"/>
          <w:rFonts w:eastAsiaTheme="majorEastAsia"/>
          <w:color w:val="000000"/>
        </w:rPr>
        <w:t>component</w:t>
      </w:r>
      <w:r>
        <w:rPr>
          <w:rStyle w:val="pun"/>
          <w:color w:val="666600"/>
        </w:rPr>
        <w:t>.</w:t>
      </w:r>
      <w:r>
        <w:rPr>
          <w:rStyle w:val="pln"/>
          <w:rFonts w:eastAsiaTheme="majorEastAsia"/>
          <w:color w:val="000000"/>
        </w:rPr>
        <w:t>ts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article</w:t>
      </w:r>
      <w:r>
        <w:rPr>
          <w:rStyle w:val="pun"/>
          <w:color w:val="666600"/>
        </w:rPr>
        <w:t>.</w:t>
      </w:r>
      <w:r>
        <w:rPr>
          <w:rStyle w:val="pln"/>
          <w:rFonts w:eastAsiaTheme="majorEastAsia"/>
          <w:color w:val="000000"/>
        </w:rPr>
        <w:t>service</w:t>
      </w:r>
      <w:r>
        <w:rPr>
          <w:rStyle w:val="pun"/>
          <w:color w:val="666600"/>
        </w:rPr>
        <w:t>.</w:t>
      </w:r>
      <w:r>
        <w:rPr>
          <w:rStyle w:val="pln"/>
          <w:rFonts w:eastAsiaTheme="majorEastAsia"/>
          <w:color w:val="000000"/>
        </w:rPr>
        <w:t>ts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article</w:t>
      </w:r>
      <w:r>
        <w:rPr>
          <w:rStyle w:val="pun"/>
          <w:color w:val="666600"/>
        </w:rPr>
        <w:t>.</w:t>
      </w:r>
      <w:r>
        <w:rPr>
          <w:rStyle w:val="pln"/>
          <w:rFonts w:eastAsiaTheme="majorEastAsia"/>
          <w:color w:val="000000"/>
        </w:rPr>
        <w:t>ts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article</w:t>
      </w:r>
      <w:r>
        <w:rPr>
          <w:rStyle w:val="pun"/>
          <w:color w:val="666600"/>
        </w:rPr>
        <w:t>.</w:t>
      </w:r>
      <w:r>
        <w:rPr>
          <w:rStyle w:val="pln"/>
          <w:rFonts w:eastAsiaTheme="majorEastAsia"/>
          <w:color w:val="000000"/>
        </w:rPr>
        <w:t>component</w:t>
      </w:r>
      <w:r>
        <w:rPr>
          <w:rStyle w:val="pun"/>
          <w:color w:val="666600"/>
        </w:rPr>
        <w:t>.</w:t>
      </w:r>
      <w:r>
        <w:rPr>
          <w:rStyle w:val="pln"/>
          <w:rFonts w:eastAsiaTheme="majorEastAsia"/>
          <w:color w:val="000000"/>
        </w:rPr>
        <w:t>html</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article</w:t>
      </w:r>
      <w:r>
        <w:rPr>
          <w:rStyle w:val="pun"/>
          <w:color w:val="666600"/>
        </w:rPr>
        <w:t>.</w:t>
      </w:r>
      <w:r>
        <w:rPr>
          <w:rStyle w:val="pln"/>
          <w:rFonts w:eastAsiaTheme="majorEastAsia"/>
          <w:color w:val="000000"/>
        </w:rPr>
        <w:t>component</w:t>
      </w:r>
      <w:r>
        <w:rPr>
          <w:rStyle w:val="pun"/>
          <w:color w:val="666600"/>
        </w:rPr>
        <w:t>.</w:t>
      </w:r>
      <w:r>
        <w:rPr>
          <w:rStyle w:val="pln"/>
          <w:rFonts w:eastAsiaTheme="majorEastAsia"/>
          <w:color w:val="000000"/>
        </w:rPr>
        <w:t>css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app</w:t>
      </w:r>
      <w:r>
        <w:rPr>
          <w:rStyle w:val="pun"/>
          <w:color w:val="666600"/>
        </w:rPr>
        <w:t>.</w:t>
      </w:r>
      <w:r>
        <w:rPr>
          <w:rStyle w:val="pln"/>
          <w:rFonts w:eastAsiaTheme="majorEastAsia"/>
          <w:color w:val="000000"/>
        </w:rPr>
        <w:t>component</w:t>
      </w:r>
      <w:r>
        <w:rPr>
          <w:rStyle w:val="pun"/>
          <w:color w:val="666600"/>
        </w:rPr>
        <w:t>.</w:t>
      </w:r>
      <w:r>
        <w:rPr>
          <w:rStyle w:val="pln"/>
          <w:rFonts w:eastAsiaTheme="majorEastAsia"/>
          <w:color w:val="000000"/>
        </w:rPr>
        <w:t>ts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app</w:t>
      </w:r>
      <w:r>
        <w:rPr>
          <w:rStyle w:val="pun"/>
          <w:color w:val="666600"/>
        </w:rPr>
        <w:t>.</w:t>
      </w:r>
      <w:r>
        <w:rPr>
          <w:rStyle w:val="kwd"/>
          <w:color w:val="0000FF"/>
        </w:rPr>
        <w:t>module</w:t>
      </w:r>
      <w:r>
        <w:rPr>
          <w:rStyle w:val="pun"/>
          <w:color w:val="666600"/>
        </w:rPr>
        <w:t>.</w:t>
      </w:r>
      <w:r>
        <w:rPr>
          <w:rStyle w:val="pln"/>
          <w:rFonts w:eastAsiaTheme="majorEastAsia"/>
          <w:color w:val="000000"/>
        </w:rPr>
        <w:t xml:space="preserve">ts </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assets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images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loading</w:t>
      </w:r>
      <w:r>
        <w:rPr>
          <w:rStyle w:val="pun"/>
          <w:color w:val="666600"/>
        </w:rPr>
        <w:t>.</w:t>
      </w:r>
      <w:r>
        <w:rPr>
          <w:rStyle w:val="pln"/>
          <w:rFonts w:eastAsiaTheme="majorEastAsia"/>
          <w:color w:val="000000"/>
        </w:rPr>
        <w:t xml:space="preserve">gif      </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 xml:space="preserve">   </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main</w:t>
      </w:r>
      <w:r>
        <w:rPr>
          <w:rStyle w:val="pun"/>
          <w:color w:val="666600"/>
        </w:rPr>
        <w:t>.</w:t>
      </w:r>
      <w:r>
        <w:rPr>
          <w:rStyle w:val="pln"/>
          <w:rFonts w:eastAsiaTheme="majorEastAsia"/>
          <w:color w:val="000000"/>
        </w:rPr>
        <w:t>ts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index</w:t>
      </w:r>
      <w:r>
        <w:rPr>
          <w:rStyle w:val="pun"/>
          <w:color w:val="666600"/>
        </w:rPr>
        <w:t>.</w:t>
      </w:r>
      <w:r>
        <w:rPr>
          <w:rStyle w:val="pln"/>
          <w:rFonts w:eastAsiaTheme="majorEastAsia"/>
          <w:color w:val="000000"/>
        </w:rPr>
        <w:t>html</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 xml:space="preserve">   </w:t>
      </w:r>
      <w:r>
        <w:rPr>
          <w:rStyle w:val="pun"/>
          <w:color w:val="666600"/>
        </w:rPr>
        <w:t>|--</w:t>
      </w:r>
      <w:r>
        <w:rPr>
          <w:rStyle w:val="pln"/>
          <w:rFonts w:eastAsiaTheme="majorEastAsia"/>
          <w:color w:val="000000"/>
        </w:rPr>
        <w:t>styles</w:t>
      </w:r>
      <w:r>
        <w:rPr>
          <w:rStyle w:val="pun"/>
          <w:color w:val="666600"/>
        </w:rPr>
        <w:t>.</w:t>
      </w:r>
      <w:r>
        <w:rPr>
          <w:rStyle w:val="pln"/>
          <w:rFonts w:eastAsiaTheme="majorEastAsia"/>
          <w:color w:val="000000"/>
        </w:rPr>
        <w:t>css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eastAsiaTheme="majorEastAsia"/>
          <w:color w:val="000000"/>
        </w:rPr>
      </w:pPr>
      <w:r>
        <w:rPr>
          <w:rStyle w:val="pun"/>
          <w:color w:val="666600"/>
        </w:rPr>
        <w:t>|--</w:t>
      </w:r>
      <w:r>
        <w:rPr>
          <w:rStyle w:val="pln"/>
          <w:rFonts w:eastAsiaTheme="majorEastAsia"/>
          <w:color w:val="000000"/>
        </w:rPr>
        <w:t>node_modules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un"/>
          <w:color w:val="666600"/>
        </w:rPr>
        <w:t>|--</w:t>
      </w:r>
      <w:r>
        <w:rPr>
          <w:rStyle w:val="kwd"/>
          <w:color w:val="0000FF"/>
        </w:rPr>
        <w:t>package</w:t>
      </w:r>
      <w:r>
        <w:rPr>
          <w:rStyle w:val="pun"/>
          <w:color w:val="666600"/>
        </w:rPr>
        <w:t>.</w:t>
      </w:r>
      <w:r>
        <w:rPr>
          <w:rStyle w:val="pln"/>
          <w:rFonts w:eastAsiaTheme="majorEastAsia"/>
          <w:color w:val="000000"/>
        </w:rPr>
        <w:t xml:space="preserve">json </w:t>
      </w:r>
    </w:p>
    <w:p w:rsidR="00744F75" w:rsidRDefault="00744F75" w:rsidP="00744F75">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Angular Http Class</w:t>
      </w:r>
    </w:p>
    <w:p w:rsidR="00744F75" w:rsidRDefault="00744F75" w:rsidP="00744F75">
      <w:pPr>
        <w:rPr>
          <w:rFonts w:ascii="Times New Roman" w:hAnsi="Times New Roman"/>
          <w:sz w:val="24"/>
          <w:szCs w:val="24"/>
        </w:rPr>
      </w:pPr>
      <w:r>
        <w:rPr>
          <w:rStyle w:val="HTMLCode"/>
          <w:rFonts w:eastAsiaTheme="minorHAnsi"/>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performs HTTP request using </w:t>
      </w:r>
      <w:r>
        <w:rPr>
          <w:rStyle w:val="HTMLCode"/>
          <w:rFonts w:eastAsiaTheme="minorHAnsi"/>
          <w:color w:val="990000"/>
          <w:sz w:val="18"/>
          <w:szCs w:val="18"/>
          <w:bdr w:val="single" w:sz="4" w:space="0" w:color="CCCCCC" w:frame="1"/>
          <w:shd w:val="clear" w:color="auto" w:fill="EFEBEB"/>
        </w:rPr>
        <w:t>XMLHttpRequest</w:t>
      </w:r>
      <w:r>
        <w:rPr>
          <w:rFonts w:ascii="Verdana" w:hAnsi="Verdana"/>
          <w:color w:val="000000"/>
          <w:sz w:val="18"/>
          <w:szCs w:val="18"/>
          <w:shd w:val="clear" w:color="auto" w:fill="FFFFFF"/>
        </w:rPr>
        <w:t> as default backend. </w:t>
      </w:r>
      <w:r>
        <w:rPr>
          <w:rStyle w:val="HTMLCode"/>
          <w:rFonts w:eastAsiaTheme="minorHAnsi"/>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is injectable. For any request it returns the instance of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t>
      </w:r>
      <w:r>
        <w:rPr>
          <w:rStyle w:val="HTMLCode"/>
          <w:rFonts w:eastAsiaTheme="minorHAnsi"/>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has following methods. </w:t>
      </w:r>
      <w:r>
        <w:rPr>
          <w:rFonts w:ascii="Verdana" w:hAnsi="Verdana"/>
          <w:color w:val="000000"/>
          <w:sz w:val="18"/>
          <w:szCs w:val="18"/>
        </w:rPr>
        <w:br/>
      </w:r>
      <w:r>
        <w:rPr>
          <w:rFonts w:ascii="Verdana" w:hAnsi="Verdana"/>
          <w:b/>
          <w:bCs/>
          <w:color w:val="000000"/>
          <w:sz w:val="18"/>
          <w:szCs w:val="18"/>
          <w:shd w:val="clear" w:color="auto" w:fill="FFFFFF"/>
        </w:rPr>
        <w:t>post</w:t>
      </w:r>
      <w:r>
        <w:rPr>
          <w:rFonts w:ascii="Verdana" w:hAnsi="Verdana"/>
          <w:color w:val="000000"/>
          <w:sz w:val="18"/>
          <w:szCs w:val="18"/>
          <w:shd w:val="clear" w:color="auto" w:fill="FFFFFF"/>
        </w:rPr>
        <w:t>: Performs HTTP POST request. </w:t>
      </w:r>
      <w:r>
        <w:rPr>
          <w:rFonts w:ascii="Verdana" w:hAnsi="Verdana"/>
          <w:color w:val="000000"/>
          <w:sz w:val="18"/>
          <w:szCs w:val="18"/>
        </w:rPr>
        <w:br/>
      </w:r>
      <w:r>
        <w:rPr>
          <w:rFonts w:ascii="Verdana" w:hAnsi="Verdana"/>
          <w:b/>
          <w:bCs/>
          <w:color w:val="000000"/>
          <w:sz w:val="18"/>
          <w:szCs w:val="18"/>
          <w:shd w:val="clear" w:color="auto" w:fill="FFFFFF"/>
        </w:rPr>
        <w:t>get</w:t>
      </w:r>
      <w:r>
        <w:rPr>
          <w:rFonts w:ascii="Verdana" w:hAnsi="Verdana"/>
          <w:color w:val="000000"/>
          <w:sz w:val="18"/>
          <w:szCs w:val="18"/>
          <w:shd w:val="clear" w:color="auto" w:fill="FFFFFF"/>
        </w:rPr>
        <w:t>: Performs HTTP GET request. </w:t>
      </w:r>
      <w:r>
        <w:rPr>
          <w:rFonts w:ascii="Verdana" w:hAnsi="Verdana"/>
          <w:color w:val="000000"/>
          <w:sz w:val="18"/>
          <w:szCs w:val="18"/>
        </w:rPr>
        <w:br/>
      </w:r>
      <w:r>
        <w:rPr>
          <w:rFonts w:ascii="Verdana" w:hAnsi="Verdana"/>
          <w:b/>
          <w:bCs/>
          <w:color w:val="000000"/>
          <w:sz w:val="18"/>
          <w:szCs w:val="18"/>
          <w:shd w:val="clear" w:color="auto" w:fill="FFFFFF"/>
        </w:rPr>
        <w:t>put</w:t>
      </w:r>
      <w:r>
        <w:rPr>
          <w:rFonts w:ascii="Verdana" w:hAnsi="Verdana"/>
          <w:color w:val="000000"/>
          <w:sz w:val="18"/>
          <w:szCs w:val="18"/>
          <w:shd w:val="clear" w:color="auto" w:fill="FFFFFF"/>
        </w:rPr>
        <w:t>: Performs HTTP PUT request. </w:t>
      </w:r>
      <w:r>
        <w:rPr>
          <w:rFonts w:ascii="Verdana" w:hAnsi="Verdana"/>
          <w:color w:val="000000"/>
          <w:sz w:val="18"/>
          <w:szCs w:val="18"/>
        </w:rPr>
        <w:br/>
      </w:r>
      <w:r>
        <w:rPr>
          <w:rFonts w:ascii="Verdana" w:hAnsi="Verdana"/>
          <w:b/>
          <w:bCs/>
          <w:color w:val="000000"/>
          <w:sz w:val="18"/>
          <w:szCs w:val="18"/>
          <w:shd w:val="clear" w:color="auto" w:fill="FFFFFF"/>
        </w:rPr>
        <w:t>delete</w:t>
      </w:r>
      <w:r>
        <w:rPr>
          <w:rFonts w:ascii="Verdana" w:hAnsi="Verdana"/>
          <w:color w:val="000000"/>
          <w:sz w:val="18"/>
          <w:szCs w:val="18"/>
          <w:shd w:val="clear" w:color="auto" w:fill="FFFFFF"/>
        </w:rPr>
        <w:t>: Performs HTTP DELETE request. </w:t>
      </w:r>
      <w:r>
        <w:rPr>
          <w:rFonts w:ascii="Verdana" w:hAnsi="Verdana"/>
          <w:color w:val="000000"/>
          <w:sz w:val="18"/>
          <w:szCs w:val="18"/>
        </w:rPr>
        <w:br/>
      </w:r>
      <w:r>
        <w:rPr>
          <w:rFonts w:ascii="Verdana" w:hAnsi="Verdana"/>
          <w:b/>
          <w:bCs/>
          <w:color w:val="000000"/>
          <w:sz w:val="18"/>
          <w:szCs w:val="18"/>
          <w:shd w:val="clear" w:color="auto" w:fill="FFFFFF"/>
        </w:rPr>
        <w:t>patch</w:t>
      </w:r>
      <w:r>
        <w:rPr>
          <w:rFonts w:ascii="Verdana" w:hAnsi="Verdana"/>
          <w:color w:val="000000"/>
          <w:sz w:val="18"/>
          <w:szCs w:val="18"/>
          <w:shd w:val="clear" w:color="auto" w:fill="FFFFFF"/>
        </w:rPr>
        <w:t>: Performs HTTP PATCH request. </w:t>
      </w:r>
      <w:r>
        <w:rPr>
          <w:rFonts w:ascii="Verdana" w:hAnsi="Verdana"/>
          <w:color w:val="000000"/>
          <w:sz w:val="18"/>
          <w:szCs w:val="18"/>
        </w:rPr>
        <w:br/>
      </w:r>
      <w:r>
        <w:rPr>
          <w:rFonts w:ascii="Verdana" w:hAnsi="Verdana"/>
          <w:b/>
          <w:bCs/>
          <w:color w:val="000000"/>
          <w:sz w:val="18"/>
          <w:szCs w:val="18"/>
          <w:shd w:val="clear" w:color="auto" w:fill="FFFFFF"/>
        </w:rPr>
        <w:t>head</w:t>
      </w:r>
      <w:r>
        <w:rPr>
          <w:rFonts w:ascii="Verdana" w:hAnsi="Verdana"/>
          <w:color w:val="000000"/>
          <w:sz w:val="18"/>
          <w:szCs w:val="18"/>
          <w:shd w:val="clear" w:color="auto" w:fill="FFFFFF"/>
        </w:rPr>
        <w:t>: Performs HTTP HEAD request. </w:t>
      </w:r>
      <w:r>
        <w:rPr>
          <w:rFonts w:ascii="Verdana" w:hAnsi="Verdana"/>
          <w:color w:val="000000"/>
          <w:sz w:val="18"/>
          <w:szCs w:val="18"/>
        </w:rPr>
        <w:br/>
      </w:r>
      <w:r>
        <w:rPr>
          <w:rFonts w:ascii="Verdana" w:hAnsi="Verdana"/>
          <w:b/>
          <w:bCs/>
          <w:color w:val="000000"/>
          <w:sz w:val="18"/>
          <w:szCs w:val="18"/>
          <w:shd w:val="clear" w:color="auto" w:fill="FFFFFF"/>
        </w:rPr>
        <w:t>options</w:t>
      </w:r>
      <w:r>
        <w:rPr>
          <w:rFonts w:ascii="Verdana" w:hAnsi="Verdana"/>
          <w:color w:val="000000"/>
          <w:sz w:val="18"/>
          <w:szCs w:val="18"/>
          <w:shd w:val="clear" w:color="auto" w:fill="FFFFFF"/>
        </w:rPr>
        <w:t>: Performs HTTP OPTIONS request. </w:t>
      </w:r>
      <w:r>
        <w:rPr>
          <w:rFonts w:ascii="Verdana" w:hAnsi="Verdana"/>
          <w:color w:val="000000"/>
          <w:sz w:val="18"/>
          <w:szCs w:val="18"/>
        </w:rPr>
        <w:br/>
      </w:r>
      <w:r>
        <w:rPr>
          <w:rFonts w:ascii="Verdana" w:hAnsi="Verdana"/>
          <w:b/>
          <w:bCs/>
          <w:color w:val="000000"/>
          <w:sz w:val="18"/>
          <w:szCs w:val="18"/>
          <w:shd w:val="clear" w:color="auto" w:fill="FFFFFF"/>
        </w:rPr>
        <w:t>request</w:t>
      </w:r>
      <w:r>
        <w:rPr>
          <w:rFonts w:ascii="Verdana" w:hAnsi="Verdana"/>
          <w:color w:val="000000"/>
          <w:sz w:val="18"/>
          <w:szCs w:val="18"/>
          <w:shd w:val="clear" w:color="auto" w:fill="FFFFFF"/>
        </w:rPr>
        <w:t>: Performs any type of HTTP request.</w:t>
      </w:r>
    </w:p>
    <w:p w:rsidR="00744F75" w:rsidRDefault="00744F75" w:rsidP="00744F75">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CRUD Operation using Http</w:t>
      </w:r>
    </w:p>
    <w:p w:rsidR="00744F75" w:rsidRDefault="00744F75" w:rsidP="00744F75">
      <w:pPr>
        <w:rPr>
          <w:rFonts w:ascii="Times New Roman" w:hAnsi="Times New Roman"/>
          <w:sz w:val="24"/>
          <w:szCs w:val="24"/>
        </w:rPr>
      </w:pPr>
      <w:r>
        <w:rPr>
          <w:rFonts w:ascii="Verdana" w:hAnsi="Verdana"/>
          <w:color w:val="000000"/>
          <w:sz w:val="18"/>
          <w:szCs w:val="18"/>
          <w:shd w:val="clear" w:color="auto" w:fill="FFFFFF"/>
        </w:rPr>
        <w:t>Now we will perform CREATE, READ, UPDATE and DELETE (CRUD) operation using </w:t>
      </w:r>
      <w:r>
        <w:rPr>
          <w:rStyle w:val="HTMLCode"/>
          <w:rFonts w:eastAsiaTheme="minorHAnsi"/>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We will perform </w:t>
      </w:r>
      <w:r>
        <w:rPr>
          <w:rFonts w:ascii="Verdana" w:hAnsi="Verdana"/>
          <w:color w:val="000000"/>
          <w:sz w:val="18"/>
          <w:szCs w:val="18"/>
        </w:rPr>
        <w:br/>
      </w:r>
      <w:r>
        <w:rPr>
          <w:rFonts w:ascii="Verdana" w:hAnsi="Verdana"/>
          <w:b/>
          <w:bCs/>
          <w:color w:val="000000"/>
          <w:sz w:val="18"/>
          <w:szCs w:val="18"/>
          <w:shd w:val="clear" w:color="auto" w:fill="FFFFFF"/>
        </w:rPr>
        <w:t>1.</w:t>
      </w:r>
      <w:r>
        <w:rPr>
          <w:rFonts w:ascii="Verdana" w:hAnsi="Verdana"/>
          <w:color w:val="000000"/>
          <w:sz w:val="18"/>
          <w:szCs w:val="18"/>
          <w:shd w:val="clear" w:color="auto" w:fill="FFFFFF"/>
        </w:rPr>
        <w:t> CREATE operation using </w:t>
      </w:r>
      <w:r>
        <w:rPr>
          <w:rStyle w:val="HTMLCode"/>
          <w:rFonts w:eastAsiaTheme="minorHAnsi"/>
          <w:color w:val="990000"/>
          <w:sz w:val="18"/>
          <w:szCs w:val="18"/>
          <w:bdr w:val="single" w:sz="4" w:space="0" w:color="CCCCCC" w:frame="1"/>
          <w:shd w:val="clear" w:color="auto" w:fill="EFEBEB"/>
        </w:rPr>
        <w:t>Http.post</w:t>
      </w:r>
      <w:r>
        <w:rPr>
          <w:rFonts w:ascii="Verdana" w:hAnsi="Verdana"/>
          <w:color w:val="000000"/>
          <w:sz w:val="18"/>
          <w:szCs w:val="18"/>
          <w:shd w:val="clear" w:color="auto" w:fill="FFFFFF"/>
        </w:rPr>
        <w:t> method. </w:t>
      </w:r>
      <w:r>
        <w:rPr>
          <w:rFonts w:ascii="Verdana" w:hAnsi="Verdana"/>
          <w:color w:val="000000"/>
          <w:sz w:val="18"/>
          <w:szCs w:val="18"/>
        </w:rPr>
        <w:br/>
      </w:r>
      <w:r>
        <w:rPr>
          <w:rFonts w:ascii="Verdana" w:hAnsi="Verdana"/>
          <w:b/>
          <w:bCs/>
          <w:color w:val="000000"/>
          <w:sz w:val="18"/>
          <w:szCs w:val="18"/>
          <w:shd w:val="clear" w:color="auto" w:fill="FFFFFF"/>
        </w:rPr>
        <w:t>2.</w:t>
      </w:r>
      <w:r>
        <w:rPr>
          <w:rFonts w:ascii="Verdana" w:hAnsi="Verdana"/>
          <w:color w:val="000000"/>
          <w:sz w:val="18"/>
          <w:szCs w:val="18"/>
          <w:shd w:val="clear" w:color="auto" w:fill="FFFFFF"/>
        </w:rPr>
        <w:t> READ operation using </w:t>
      </w:r>
      <w:r>
        <w:rPr>
          <w:rStyle w:val="HTMLCode"/>
          <w:rFonts w:eastAsiaTheme="minorHAnsi"/>
          <w:color w:val="990000"/>
          <w:sz w:val="18"/>
          <w:szCs w:val="18"/>
          <w:bdr w:val="single" w:sz="4" w:space="0" w:color="CCCCCC" w:frame="1"/>
          <w:shd w:val="clear" w:color="auto" w:fill="EFEBEB"/>
        </w:rPr>
        <w:t>Http.get</w:t>
      </w:r>
      <w:r>
        <w:rPr>
          <w:rFonts w:ascii="Verdana" w:hAnsi="Verdana"/>
          <w:color w:val="000000"/>
          <w:sz w:val="18"/>
          <w:szCs w:val="18"/>
          <w:shd w:val="clear" w:color="auto" w:fill="FFFFFF"/>
        </w:rPr>
        <w:t> method. </w:t>
      </w:r>
      <w:r>
        <w:rPr>
          <w:rFonts w:ascii="Verdana" w:hAnsi="Verdana"/>
          <w:color w:val="000000"/>
          <w:sz w:val="18"/>
          <w:szCs w:val="18"/>
        </w:rPr>
        <w:br/>
      </w:r>
      <w:r>
        <w:rPr>
          <w:rFonts w:ascii="Verdana" w:hAnsi="Verdana"/>
          <w:b/>
          <w:bCs/>
          <w:color w:val="000000"/>
          <w:sz w:val="18"/>
          <w:szCs w:val="18"/>
          <w:shd w:val="clear" w:color="auto" w:fill="FFFFFF"/>
        </w:rPr>
        <w:t>3.</w:t>
      </w:r>
      <w:r>
        <w:rPr>
          <w:rFonts w:ascii="Verdana" w:hAnsi="Verdana"/>
          <w:color w:val="000000"/>
          <w:sz w:val="18"/>
          <w:szCs w:val="18"/>
          <w:shd w:val="clear" w:color="auto" w:fill="FFFFFF"/>
        </w:rPr>
        <w:t> UPDATE operation using </w:t>
      </w:r>
      <w:r>
        <w:rPr>
          <w:rStyle w:val="HTMLCode"/>
          <w:rFonts w:eastAsiaTheme="minorHAnsi"/>
          <w:color w:val="990000"/>
          <w:sz w:val="18"/>
          <w:szCs w:val="18"/>
          <w:bdr w:val="single" w:sz="4" w:space="0" w:color="CCCCCC" w:frame="1"/>
          <w:shd w:val="clear" w:color="auto" w:fill="EFEBEB"/>
        </w:rPr>
        <w:t>Http.put</w:t>
      </w:r>
      <w:r>
        <w:rPr>
          <w:rFonts w:ascii="Verdana" w:hAnsi="Verdana"/>
          <w:color w:val="000000"/>
          <w:sz w:val="18"/>
          <w:szCs w:val="18"/>
          <w:shd w:val="clear" w:color="auto" w:fill="FFFFFF"/>
        </w:rPr>
        <w:t> method. </w:t>
      </w:r>
      <w:r>
        <w:rPr>
          <w:rFonts w:ascii="Verdana" w:hAnsi="Verdana"/>
          <w:color w:val="000000"/>
          <w:sz w:val="18"/>
          <w:szCs w:val="18"/>
        </w:rPr>
        <w:br/>
      </w:r>
      <w:r>
        <w:rPr>
          <w:rFonts w:ascii="Verdana" w:hAnsi="Verdana"/>
          <w:b/>
          <w:bCs/>
          <w:color w:val="000000"/>
          <w:sz w:val="18"/>
          <w:szCs w:val="18"/>
          <w:shd w:val="clear" w:color="auto" w:fill="FFFFFF"/>
        </w:rPr>
        <w:t>4.</w:t>
      </w:r>
      <w:r>
        <w:rPr>
          <w:rFonts w:ascii="Verdana" w:hAnsi="Verdana"/>
          <w:color w:val="000000"/>
          <w:sz w:val="18"/>
          <w:szCs w:val="18"/>
          <w:shd w:val="clear" w:color="auto" w:fill="FFFFFF"/>
        </w:rPr>
        <w:t> DELETE operation using </w:t>
      </w:r>
      <w:r>
        <w:rPr>
          <w:rStyle w:val="HTMLCode"/>
          <w:rFonts w:eastAsiaTheme="minorHAnsi"/>
          <w:color w:val="990000"/>
          <w:sz w:val="18"/>
          <w:szCs w:val="18"/>
          <w:bdr w:val="single" w:sz="4" w:space="0" w:color="CCCCCC" w:frame="1"/>
          <w:shd w:val="clear" w:color="auto" w:fill="EFEBEB"/>
        </w:rPr>
        <w:t>Http.delete</w:t>
      </w:r>
      <w:r>
        <w:rPr>
          <w:rFonts w:ascii="Verdana" w:hAnsi="Verdana"/>
          <w:color w:val="000000"/>
          <w:sz w:val="18"/>
          <w:szCs w:val="18"/>
          <w:shd w:val="clear" w:color="auto" w:fill="FFFFFF"/>
        </w:rPr>
        <w:t> method.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output of our Angular 4 application for CRUD operation will be as follows.</w:t>
      </w:r>
    </w:p>
    <w:p w:rsidR="00744F75" w:rsidRDefault="00744F75" w:rsidP="00744F75">
      <w:pPr>
        <w:shd w:val="clear" w:color="auto" w:fill="FFFFFF"/>
        <w:jc w:val="center"/>
        <w:rPr>
          <w:rFonts w:ascii="Verdana" w:hAnsi="Verdana"/>
          <w:color w:val="000000"/>
          <w:sz w:val="18"/>
          <w:szCs w:val="18"/>
        </w:rPr>
      </w:pPr>
      <w:r>
        <w:rPr>
          <w:rFonts w:ascii="Verdana" w:hAnsi="Verdana"/>
          <w:noProof/>
          <w:color w:val="000000"/>
          <w:sz w:val="18"/>
          <w:szCs w:val="18"/>
        </w:rPr>
        <w:lastRenderedPageBreak/>
        <w:drawing>
          <wp:inline distT="0" distB="0" distL="0" distR="0">
            <wp:extent cx="4364990" cy="5088890"/>
            <wp:effectExtent l="19050" t="0" r="0" b="0"/>
            <wp:docPr id="1" name="Picture 1" descr="Angular 4 CRU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4 CRUD Example"/>
                    <pic:cNvPicPr>
                      <a:picLocks noChangeAspect="1" noChangeArrowheads="1"/>
                    </pic:cNvPicPr>
                  </pic:nvPicPr>
                  <pic:blipFill>
                    <a:blip r:embed="rId20"/>
                    <a:srcRect/>
                    <a:stretch>
                      <a:fillRect/>
                    </a:stretch>
                  </pic:blipFill>
                  <pic:spPr bwMode="auto">
                    <a:xfrm>
                      <a:off x="0" y="0"/>
                      <a:ext cx="4364990" cy="5088890"/>
                    </a:xfrm>
                    <a:prstGeom prst="rect">
                      <a:avLst/>
                    </a:prstGeom>
                    <a:noFill/>
                    <a:ln w="9525">
                      <a:noFill/>
                      <a:miter lim="800000"/>
                      <a:headEnd/>
                      <a:tailEnd/>
                    </a:ln>
                  </pic:spPr>
                </pic:pic>
              </a:graphicData>
            </a:graphic>
          </wp:inline>
        </w:drawing>
      </w:r>
    </w:p>
    <w:p w:rsidR="00744F75" w:rsidRDefault="00744F75" w:rsidP="00744F75">
      <w:pPr>
        <w:rPr>
          <w:rFonts w:ascii="Verdana" w:hAnsi="Verdana"/>
          <w:color w:val="000000"/>
          <w:sz w:val="18"/>
          <w:szCs w:val="18"/>
          <w:shd w:val="clear" w:color="auto" w:fill="FFFFFF"/>
        </w:rPr>
      </w:pPr>
      <w:r>
        <w:rPr>
          <w:rFonts w:ascii="Verdana" w:hAnsi="Verdana"/>
          <w:color w:val="000000"/>
          <w:sz w:val="18"/>
          <w:szCs w:val="18"/>
          <w:shd w:val="clear" w:color="auto" w:fill="FFFFFF"/>
        </w:rPr>
        <w:t>Now we will discuss CRUD using </w:t>
      </w:r>
      <w:r>
        <w:rPr>
          <w:rStyle w:val="HTMLCode"/>
          <w:rFonts w:eastAsiaTheme="minorHAnsi"/>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step by step.</w:t>
      </w:r>
    </w:p>
    <w:p w:rsidR="00744F75" w:rsidRDefault="00744F75" w:rsidP="00744F75">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1. Import HttpModule</w:t>
      </w:r>
    </w:p>
    <w:p w:rsidR="00744F75" w:rsidRDefault="00744F75" w:rsidP="00744F75">
      <w:pPr>
        <w:rPr>
          <w:rFonts w:ascii="Times New Roman" w:hAnsi="Times New Roman"/>
          <w:sz w:val="24"/>
          <w:szCs w:val="24"/>
        </w:rPr>
      </w:pPr>
      <w:r>
        <w:rPr>
          <w:rFonts w:ascii="Verdana" w:hAnsi="Verdana"/>
          <w:color w:val="000000"/>
          <w:sz w:val="18"/>
          <w:szCs w:val="18"/>
          <w:shd w:val="clear" w:color="auto" w:fill="FFFFFF"/>
        </w:rPr>
        <w:t>To use </w:t>
      </w:r>
      <w:r>
        <w:rPr>
          <w:rStyle w:val="HTMLCode"/>
          <w:rFonts w:eastAsiaTheme="minorHAnsi"/>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class, we need to import </w:t>
      </w:r>
      <w:r>
        <w:rPr>
          <w:rStyle w:val="HTMLCode"/>
          <w:rFonts w:eastAsiaTheme="minorHAnsi"/>
          <w:color w:val="990000"/>
          <w:sz w:val="18"/>
          <w:szCs w:val="18"/>
          <w:bdr w:val="single" w:sz="4" w:space="0" w:color="CCCCCC" w:frame="1"/>
          <w:shd w:val="clear" w:color="auto" w:fill="EFEBEB"/>
        </w:rPr>
        <w:t>HttpModule</w:t>
      </w:r>
      <w:r>
        <w:rPr>
          <w:rFonts w:ascii="Verdana" w:hAnsi="Verdana"/>
          <w:color w:val="000000"/>
          <w:sz w:val="18"/>
          <w:szCs w:val="18"/>
          <w:shd w:val="clear" w:color="auto" w:fill="FFFFFF"/>
        </w:rPr>
        <w:t> in application module. </w:t>
      </w:r>
      <w:r>
        <w:rPr>
          <w:rStyle w:val="HTMLCode"/>
          <w:rFonts w:eastAsiaTheme="minorHAnsi"/>
          <w:color w:val="990000"/>
          <w:sz w:val="18"/>
          <w:szCs w:val="18"/>
          <w:bdr w:val="single" w:sz="4" w:space="0" w:color="CCCCCC" w:frame="1"/>
          <w:shd w:val="clear" w:color="auto" w:fill="EFEBEB"/>
        </w:rPr>
        <w:t>HttpModule</w:t>
      </w:r>
      <w:r>
        <w:rPr>
          <w:rFonts w:ascii="Verdana" w:hAnsi="Verdana"/>
          <w:color w:val="000000"/>
          <w:sz w:val="18"/>
          <w:szCs w:val="18"/>
          <w:shd w:val="clear" w:color="auto" w:fill="FFFFFF"/>
        </w:rPr>
        <w:t> is from </w:t>
      </w:r>
      <w:r>
        <w:rPr>
          <w:rStyle w:val="HTMLCode"/>
          <w:rFonts w:eastAsiaTheme="minorHAnsi"/>
          <w:color w:val="990000"/>
          <w:sz w:val="18"/>
          <w:szCs w:val="18"/>
          <w:bdr w:val="single" w:sz="4" w:space="0" w:color="CCCCCC" w:frame="1"/>
          <w:shd w:val="clear" w:color="auto" w:fill="EFEBEB"/>
        </w:rPr>
        <w:t>@angular/http</w:t>
      </w:r>
      <w:r>
        <w:rPr>
          <w:rFonts w:ascii="Verdana" w:hAnsi="Verdana"/>
          <w:color w:val="000000"/>
          <w:sz w:val="18"/>
          <w:szCs w:val="18"/>
          <w:shd w:val="clear" w:color="auto" w:fill="FFFFFF"/>
        </w:rPr>
        <w:t> API.</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HttpModule</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'@angular/http'</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lit"/>
          <w:color w:val="006666"/>
        </w:rPr>
        <w:t>@NgModule</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imports</w:t>
      </w:r>
      <w:r>
        <w:rPr>
          <w:rStyle w:val="pun"/>
          <w:color w:val="666600"/>
        </w:rPr>
        <w:t>:</w:t>
      </w:r>
      <w:r>
        <w:rPr>
          <w:rStyle w:val="pln"/>
          <w:color w:val="000000"/>
        </w:rPr>
        <w:t xml:space="preserve"> </w:t>
      </w:r>
      <w:r>
        <w:rPr>
          <w:rStyle w:val="pun"/>
          <w:color w:val="666600"/>
        </w:rPr>
        <w:t>[</w:t>
      </w:r>
      <w:r>
        <w:rPr>
          <w:rStyle w:val="pln"/>
          <w:color w:val="000000"/>
        </w:rPr>
        <w:t xml:space="preserve">     </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ab/>
      </w:r>
      <w:r>
        <w:rPr>
          <w:rStyle w:val="typ"/>
          <w:color w:val="A604BE"/>
        </w:rPr>
        <w:t>HttpModule</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kwd"/>
          <w:color w:val="0000FF"/>
        </w:rPr>
        <w:t>export</w:t>
      </w:r>
      <w:r>
        <w:rPr>
          <w:rStyle w:val="pln"/>
          <w:color w:val="000000"/>
        </w:rPr>
        <w:t xml:space="preserve"> </w:t>
      </w:r>
      <w:r>
        <w:rPr>
          <w:rStyle w:val="kwd"/>
          <w:color w:val="0000FF"/>
        </w:rPr>
        <w:t>class</w:t>
      </w:r>
      <w:r>
        <w:rPr>
          <w:rStyle w:val="pln"/>
          <w:color w:val="000000"/>
        </w:rPr>
        <w:t xml:space="preserve"> </w:t>
      </w:r>
      <w:r>
        <w:rPr>
          <w:rStyle w:val="typ"/>
          <w:color w:val="A604BE"/>
        </w:rPr>
        <w:t>AppModule</w:t>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 </w:t>
      </w:r>
    </w:p>
    <w:p w:rsidR="00744F75" w:rsidRDefault="00744F75" w:rsidP="00744F75">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lastRenderedPageBreak/>
        <w:t>2. Instantiate Http Claas</w:t>
      </w:r>
    </w:p>
    <w:p w:rsidR="00744F75" w:rsidRDefault="00744F75" w:rsidP="00744F75">
      <w:pPr>
        <w:rPr>
          <w:rFonts w:ascii="Times New Roman" w:hAnsi="Times New Roman"/>
          <w:sz w:val="24"/>
          <w:szCs w:val="24"/>
        </w:rPr>
      </w:pPr>
      <w:r>
        <w:rPr>
          <w:rStyle w:val="HTMLCode"/>
          <w:rFonts w:eastAsiaTheme="minorHAnsi"/>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is injectable and can be instantiated using constructor. We will perform dependency injection of </w:t>
      </w:r>
      <w:r>
        <w:rPr>
          <w:rStyle w:val="HTMLCode"/>
          <w:rFonts w:eastAsiaTheme="minorHAnsi"/>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using constructor. </w:t>
      </w:r>
      <w:r>
        <w:rPr>
          <w:rStyle w:val="HTMLCode"/>
          <w:rFonts w:eastAsiaTheme="minorHAnsi"/>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is the class of </w:t>
      </w:r>
      <w:r>
        <w:rPr>
          <w:rStyle w:val="HTMLCode"/>
          <w:rFonts w:eastAsiaTheme="minorHAnsi"/>
          <w:color w:val="990000"/>
          <w:sz w:val="18"/>
          <w:szCs w:val="18"/>
          <w:bdr w:val="single" w:sz="4" w:space="0" w:color="CCCCCC" w:frame="1"/>
          <w:shd w:val="clear" w:color="auto" w:fill="EFEBEB"/>
        </w:rPr>
        <w:t>@angular/http</w:t>
      </w:r>
      <w:r>
        <w:rPr>
          <w:rFonts w:ascii="Verdana" w:hAnsi="Verdana"/>
          <w:color w:val="000000"/>
          <w:sz w:val="18"/>
          <w:szCs w:val="18"/>
          <w:shd w:val="clear" w:color="auto" w:fill="FFFFFF"/>
        </w:rPr>
        <w:t> API. Interaction with HTTP should be done within a service class to separate this code from component and hence that will make code easy to understand and help in bug fixing. Find a sample code snippet to instantiate </w:t>
      </w:r>
      <w:r>
        <w:rPr>
          <w:rStyle w:val="HTMLCode"/>
          <w:rFonts w:eastAsiaTheme="minorHAnsi"/>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using constructor within a service.</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Http</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'@angular/http'</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lit"/>
          <w:color w:val="006666"/>
        </w:rPr>
        <w:t>@Injectable</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kwd"/>
          <w:color w:val="0000FF"/>
        </w:rPr>
        <w:t>export</w:t>
      </w:r>
      <w:r>
        <w:rPr>
          <w:rStyle w:val="pln"/>
          <w:color w:val="000000"/>
        </w:rPr>
        <w:t xml:space="preserve"> </w:t>
      </w:r>
      <w:r>
        <w:rPr>
          <w:rStyle w:val="kwd"/>
          <w:color w:val="0000FF"/>
        </w:rPr>
        <w:t>class</w:t>
      </w:r>
      <w:r>
        <w:rPr>
          <w:rStyle w:val="pln"/>
          <w:color w:val="000000"/>
        </w:rPr>
        <w:t xml:space="preserve"> </w:t>
      </w:r>
      <w:r>
        <w:rPr>
          <w:rStyle w:val="typ"/>
          <w:color w:val="A604BE"/>
        </w:rPr>
        <w:t>ArticleService</w:t>
      </w: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constructor</w:t>
      </w:r>
      <w:r>
        <w:rPr>
          <w:rStyle w:val="pun"/>
          <w:color w:val="666600"/>
        </w:rPr>
        <w:t>(</w:t>
      </w:r>
      <w:r>
        <w:rPr>
          <w:rStyle w:val="kwd"/>
          <w:color w:val="0000FF"/>
        </w:rPr>
        <w:t>private</w:t>
      </w:r>
      <w:r>
        <w:rPr>
          <w:rStyle w:val="pln"/>
          <w:color w:val="000000"/>
        </w:rPr>
        <w:t xml:space="preserve"> http</w:t>
      </w:r>
      <w:r>
        <w:rPr>
          <w:rStyle w:val="pun"/>
          <w:color w:val="666600"/>
        </w:rPr>
        <w:t>:</w:t>
      </w:r>
      <w:r>
        <w:rPr>
          <w:rStyle w:val="typ"/>
          <w:color w:val="A604BE"/>
        </w:rPr>
        <w:t>Http</w:t>
      </w:r>
      <w:r>
        <w:rPr>
          <w:rStyle w:val="pun"/>
          <w:color w:val="666600"/>
        </w:rPr>
        <w:t>)</w:t>
      </w:r>
      <w:r>
        <w:rPr>
          <w:rStyle w:val="pln"/>
          <w:color w:val="000000"/>
        </w:rPr>
        <w:t xml:space="preserve"> </w:t>
      </w:r>
      <w:r>
        <w:rPr>
          <w:rStyle w:val="pun"/>
          <w:color w:val="666600"/>
        </w:rPr>
        <w:t>{</w:t>
      </w:r>
      <w:r>
        <w:rPr>
          <w:rStyle w:val="pln"/>
          <w:color w:val="000000"/>
        </w:rPr>
        <w:t xml:space="preserve"> </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un"/>
          <w:color w:val="666600"/>
        </w:rPr>
        <w:t>}</w:t>
      </w:r>
      <w:r>
        <w:rPr>
          <w:rStyle w:val="pln"/>
          <w:color w:val="000000"/>
        </w:rPr>
        <w:t xml:space="preserve"> </w:t>
      </w:r>
    </w:p>
    <w:p w:rsidR="00744F75" w:rsidRDefault="00744F75" w:rsidP="00744F75">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3. Http.post</w:t>
      </w:r>
    </w:p>
    <w:p w:rsidR="00744F75" w:rsidRDefault="00744F75" w:rsidP="00744F75">
      <w:pPr>
        <w:rPr>
          <w:rFonts w:ascii="Times New Roman" w:hAnsi="Times New Roman"/>
          <w:sz w:val="24"/>
          <w:szCs w:val="24"/>
        </w:rPr>
      </w:pPr>
      <w:r>
        <w:rPr>
          <w:rFonts w:ascii="Verdana" w:hAnsi="Verdana"/>
          <w:color w:val="000000"/>
          <w:sz w:val="18"/>
          <w:szCs w:val="18"/>
          <w:shd w:val="clear" w:color="auto" w:fill="FFFFFF"/>
        </w:rPr>
        <w:t>We will perform create operation using Angular </w:t>
      </w:r>
      <w:r>
        <w:rPr>
          <w:rStyle w:val="HTMLCode"/>
          <w:rFonts w:eastAsiaTheme="minorHAnsi"/>
          <w:color w:val="990000"/>
          <w:sz w:val="18"/>
          <w:szCs w:val="18"/>
          <w:bdr w:val="single" w:sz="4" w:space="0" w:color="CCCCCC" w:frame="1"/>
          <w:shd w:val="clear" w:color="auto" w:fill="EFEBEB"/>
        </w:rPr>
        <w:t>Http.post()</w:t>
      </w:r>
      <w:r>
        <w:rPr>
          <w:rFonts w:ascii="Verdana" w:hAnsi="Verdana"/>
          <w:color w:val="000000"/>
          <w:sz w:val="18"/>
          <w:szCs w:val="18"/>
          <w:shd w:val="clear" w:color="auto" w:fill="FFFFFF"/>
        </w:rPr>
        <w:t> method. It hits the request URL using HTTP POST method. </w:t>
      </w:r>
      <w:r>
        <w:rPr>
          <w:rStyle w:val="HTMLCode"/>
          <w:rFonts w:eastAsiaTheme="minorHAnsi"/>
          <w:color w:val="990000"/>
          <w:sz w:val="18"/>
          <w:szCs w:val="18"/>
          <w:bdr w:val="single" w:sz="4" w:space="0" w:color="CCCCCC" w:frame="1"/>
          <w:shd w:val="clear" w:color="auto" w:fill="EFEBEB"/>
        </w:rPr>
        <w:t>Http.post()</w:t>
      </w:r>
      <w:r>
        <w:rPr>
          <w:rFonts w:ascii="Verdana" w:hAnsi="Verdana"/>
          <w:color w:val="000000"/>
          <w:sz w:val="18"/>
          <w:szCs w:val="18"/>
          <w:shd w:val="clear" w:color="auto" w:fill="FFFFFF"/>
        </w:rPr>
        <w:t> method syntax is as follows.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ln"/>
          <w:color w:val="000000"/>
        </w:rPr>
        <w:t>post</w:t>
      </w:r>
      <w:r>
        <w:rPr>
          <w:rStyle w:val="pun"/>
          <w:color w:val="666600"/>
        </w:rPr>
        <w:t>(</w:t>
      </w:r>
      <w:r>
        <w:rPr>
          <w:rStyle w:val="pln"/>
          <w:color w:val="000000"/>
        </w:rPr>
        <w:t>url</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body</w:t>
      </w:r>
      <w:r>
        <w:rPr>
          <w:rStyle w:val="pun"/>
          <w:color w:val="666600"/>
        </w:rPr>
        <w:t>:</w:t>
      </w:r>
      <w:r>
        <w:rPr>
          <w:rStyle w:val="pln"/>
          <w:color w:val="000000"/>
        </w:rPr>
        <w:t xml:space="preserve"> any</w:t>
      </w:r>
      <w:r>
        <w:rPr>
          <w:rStyle w:val="pun"/>
          <w:color w:val="666600"/>
        </w:rPr>
        <w:t>,</w:t>
      </w:r>
      <w:r>
        <w:rPr>
          <w:rStyle w:val="pln"/>
          <w:color w:val="000000"/>
        </w:rPr>
        <w:t xml:space="preserve"> options</w:t>
      </w:r>
      <w:r>
        <w:rPr>
          <w:rStyle w:val="pun"/>
          <w:color w:val="666600"/>
        </w:rPr>
        <w:t>?:</w:t>
      </w:r>
      <w:r>
        <w:rPr>
          <w:rStyle w:val="pln"/>
          <w:color w:val="000000"/>
        </w:rPr>
        <w:t xml:space="preserve"> </w:t>
      </w:r>
      <w:r>
        <w:rPr>
          <w:rStyle w:val="typ"/>
          <w:color w:val="A604BE"/>
        </w:rPr>
        <w:t>RequestOptionsArgs</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typ"/>
          <w:color w:val="A604BE"/>
        </w:rPr>
        <w:t>Observable</w:t>
      </w:r>
      <w:r>
        <w:rPr>
          <w:rStyle w:val="pun"/>
          <w:color w:val="666600"/>
        </w:rPr>
        <w:t>&lt;</w:t>
      </w:r>
      <w:r>
        <w:rPr>
          <w:rStyle w:val="typ"/>
          <w:color w:val="A604BE"/>
        </w:rPr>
        <w:t>Response</w:t>
      </w:r>
      <w:r>
        <w:rPr>
          <w:rStyle w:val="pun"/>
          <w:color w:val="666600"/>
        </w:rPr>
        <w:t>&gt;</w:t>
      </w:r>
      <w:r>
        <w:rPr>
          <w:rStyle w:val="pln"/>
          <w:color w:val="000000"/>
        </w:rPr>
        <w:t xml:space="preserve"> </w:t>
      </w:r>
    </w:p>
    <w:p w:rsidR="00744F75" w:rsidRDefault="00744F75" w:rsidP="00744F75">
      <w:r>
        <w:rPr>
          <w:rFonts w:ascii="Verdana" w:hAnsi="Verdana"/>
          <w:color w:val="000000"/>
          <w:sz w:val="18"/>
          <w:szCs w:val="18"/>
          <w:shd w:val="clear" w:color="auto" w:fill="FFFFFF"/>
        </w:rPr>
        <w:t>The description of parameters is given as below. </w:t>
      </w:r>
      <w:r>
        <w:rPr>
          <w:rFonts w:ascii="Verdana" w:hAnsi="Verdana"/>
          <w:color w:val="000000"/>
          <w:sz w:val="18"/>
          <w:szCs w:val="18"/>
        </w:rPr>
        <w:br/>
      </w:r>
      <w:r>
        <w:rPr>
          <w:rFonts w:ascii="Verdana" w:hAnsi="Verdana"/>
          <w:b/>
          <w:bCs/>
          <w:color w:val="000000"/>
          <w:sz w:val="18"/>
          <w:szCs w:val="18"/>
          <w:shd w:val="clear" w:color="auto" w:fill="FFFFFF"/>
        </w:rPr>
        <w:t>url</w:t>
      </w:r>
      <w:r>
        <w:rPr>
          <w:rFonts w:ascii="Verdana" w:hAnsi="Verdana"/>
          <w:color w:val="000000"/>
          <w:sz w:val="18"/>
          <w:szCs w:val="18"/>
          <w:shd w:val="clear" w:color="auto" w:fill="FFFFFF"/>
        </w:rPr>
        <w:t>: This is the REST web service URL to create article. </w:t>
      </w:r>
      <w:r>
        <w:rPr>
          <w:rFonts w:ascii="Verdana" w:hAnsi="Verdana"/>
          <w:color w:val="000000"/>
          <w:sz w:val="18"/>
          <w:szCs w:val="18"/>
        </w:rPr>
        <w:br/>
      </w:r>
      <w:r>
        <w:rPr>
          <w:rFonts w:ascii="Verdana" w:hAnsi="Verdana"/>
          <w:b/>
          <w:bCs/>
          <w:color w:val="000000"/>
          <w:sz w:val="18"/>
          <w:szCs w:val="18"/>
          <w:shd w:val="clear" w:color="auto" w:fill="FFFFFF"/>
        </w:rPr>
        <w:t>body</w:t>
      </w:r>
      <w:r>
        <w:rPr>
          <w:rFonts w:ascii="Verdana" w:hAnsi="Verdana"/>
          <w:color w:val="000000"/>
          <w:sz w:val="18"/>
          <w:szCs w:val="18"/>
          <w:shd w:val="clear" w:color="auto" w:fill="FFFFFF"/>
        </w:rPr>
        <w:t>: This is of </w:t>
      </w:r>
      <w:r>
        <w:rPr>
          <w:rStyle w:val="HTMLCode"/>
          <w:rFonts w:eastAsiaTheme="minorHAnsi"/>
          <w:color w:val="990000"/>
          <w:sz w:val="18"/>
          <w:szCs w:val="18"/>
          <w:bdr w:val="single" w:sz="4" w:space="0" w:color="CCCCCC" w:frame="1"/>
          <w:shd w:val="clear" w:color="auto" w:fill="EFEBEB"/>
        </w:rPr>
        <w:t>any</w:t>
      </w:r>
      <w:r>
        <w:rPr>
          <w:rFonts w:ascii="Verdana" w:hAnsi="Verdana"/>
          <w:color w:val="000000"/>
          <w:sz w:val="18"/>
          <w:szCs w:val="18"/>
          <w:shd w:val="clear" w:color="auto" w:fill="FFFFFF"/>
        </w:rPr>
        <w:t> type object that will be passed to REST web service server. In our example we will create an Angular class as </w:t>
      </w:r>
      <w:r>
        <w:rPr>
          <w:rStyle w:val="HTMLCode"/>
          <w:rFonts w:eastAsiaTheme="minorHAnsi"/>
          <w:color w:val="990000"/>
          <w:sz w:val="18"/>
          <w:szCs w:val="18"/>
          <w:bdr w:val="single" w:sz="4" w:space="0" w:color="CCCCCC" w:frame="1"/>
          <w:shd w:val="clear" w:color="auto" w:fill="EFEBEB"/>
        </w:rPr>
        <w:t>Article</w:t>
      </w:r>
      <w:r>
        <w:rPr>
          <w:rFonts w:ascii="Verdana" w:hAnsi="Verdana"/>
          <w:color w:val="000000"/>
          <w:sz w:val="18"/>
          <w:szCs w:val="18"/>
          <w:shd w:val="clear" w:color="auto" w:fill="FFFFFF"/>
        </w:rPr>
        <w:t> and pass its instance to </w:t>
      </w:r>
      <w:r>
        <w:rPr>
          <w:rStyle w:val="HTMLCode"/>
          <w:rFonts w:eastAsiaTheme="minorHAnsi"/>
          <w:color w:val="990000"/>
          <w:sz w:val="18"/>
          <w:szCs w:val="18"/>
          <w:bdr w:val="single" w:sz="4" w:space="0" w:color="CCCCCC" w:frame="1"/>
          <w:shd w:val="clear" w:color="auto" w:fill="EFEBEB"/>
        </w:rPr>
        <w:t>body</w:t>
      </w:r>
      <w:r>
        <w:rPr>
          <w:rFonts w:ascii="Verdana" w:hAnsi="Verdana"/>
          <w:color w:val="000000"/>
          <w:sz w:val="18"/>
          <w:szCs w:val="18"/>
          <w:shd w:val="clear" w:color="auto" w:fill="FFFFFF"/>
        </w:rPr>
        <w:t> parameter. </w:t>
      </w:r>
      <w:r>
        <w:rPr>
          <w:rFonts w:ascii="Verdana" w:hAnsi="Verdana"/>
          <w:color w:val="000000"/>
          <w:sz w:val="18"/>
          <w:szCs w:val="18"/>
        </w:rPr>
        <w:br/>
      </w:r>
      <w:r>
        <w:rPr>
          <w:rFonts w:ascii="Verdana" w:hAnsi="Verdana"/>
          <w:b/>
          <w:bCs/>
          <w:color w:val="000000"/>
          <w:sz w:val="18"/>
          <w:szCs w:val="18"/>
          <w:shd w:val="clear" w:color="auto" w:fill="FFFFFF"/>
        </w:rPr>
        <w:t>options</w:t>
      </w:r>
      <w:r>
        <w:rPr>
          <w:rFonts w:ascii="Verdana" w:hAnsi="Verdana"/>
          <w:color w:val="000000"/>
          <w:sz w:val="18"/>
          <w:szCs w:val="18"/>
          <w:shd w:val="clear" w:color="auto" w:fill="FFFFFF"/>
        </w:rPr>
        <w:t>: This is optional. This accepts the instance of Angular </w:t>
      </w:r>
      <w:r>
        <w:rPr>
          <w:rStyle w:val="HTMLCode"/>
          <w:rFonts w:eastAsiaTheme="minorHAnsi"/>
          <w:color w:val="990000"/>
          <w:sz w:val="18"/>
          <w:szCs w:val="18"/>
          <w:bdr w:val="single" w:sz="4" w:space="0" w:color="CCCCCC" w:frame="1"/>
          <w:shd w:val="clear" w:color="auto" w:fill="EFEBEB"/>
        </w:rPr>
        <w:t>RequestOptions</w:t>
      </w:r>
      <w:r>
        <w:rPr>
          <w:rFonts w:ascii="Verdana" w:hAnsi="Verdana"/>
          <w:color w:val="000000"/>
          <w:sz w:val="18"/>
          <w:szCs w:val="18"/>
          <w:shd w:val="clear" w:color="auto" w:fill="FFFFFF"/>
        </w:rPr>
        <w:t> that is instantiated using Angular </w:t>
      </w:r>
      <w:r>
        <w:rPr>
          <w:rStyle w:val="HTMLCode"/>
          <w:rFonts w:eastAsiaTheme="minorHAnsi"/>
          <w:color w:val="990000"/>
          <w:sz w:val="18"/>
          <w:szCs w:val="18"/>
          <w:bdr w:val="single" w:sz="4" w:space="0" w:color="CCCCCC" w:frame="1"/>
          <w:shd w:val="clear" w:color="auto" w:fill="EFEBEB"/>
        </w:rPr>
        <w:t>RequestOptionsArgs</w:t>
      </w:r>
      <w:r>
        <w:rPr>
          <w:rFonts w:ascii="Verdana" w:hAnsi="Verdana"/>
          <w:color w:val="000000"/>
          <w:sz w:val="18"/>
          <w:szCs w:val="18"/>
          <w:shd w:val="clear" w:color="auto" w:fill="FFFFFF"/>
        </w:rPr>
        <w:t>. Using </w:t>
      </w:r>
      <w:r>
        <w:rPr>
          <w:rStyle w:val="HTMLCode"/>
          <w:rFonts w:eastAsiaTheme="minorHAnsi"/>
          <w:color w:val="990000"/>
          <w:sz w:val="18"/>
          <w:szCs w:val="18"/>
          <w:bdr w:val="single" w:sz="4" w:space="0" w:color="CCCCCC" w:frame="1"/>
          <w:shd w:val="clear" w:color="auto" w:fill="EFEBEB"/>
        </w:rPr>
        <w:t>RequestOptions</w:t>
      </w:r>
      <w:r>
        <w:rPr>
          <w:rFonts w:ascii="Verdana" w:hAnsi="Verdana"/>
          <w:color w:val="000000"/>
          <w:sz w:val="18"/>
          <w:szCs w:val="18"/>
          <w:shd w:val="clear" w:color="auto" w:fill="FFFFFF"/>
        </w:rPr>
        <w:t> we pass request parameter, request headers etc. </w:t>
      </w:r>
      <w:r>
        <w:rPr>
          <w:rFonts w:ascii="Verdana" w:hAnsi="Verdana"/>
          <w:color w:val="000000"/>
          <w:sz w:val="18"/>
          <w:szCs w:val="18"/>
        </w:rPr>
        <w:br/>
      </w:r>
      <w:r>
        <w:rPr>
          <w:rFonts w:ascii="Verdana" w:hAnsi="Verdana"/>
          <w:color w:val="000000"/>
          <w:sz w:val="18"/>
          <w:szCs w:val="18"/>
        </w:rPr>
        <w:br/>
      </w:r>
      <w:r>
        <w:rPr>
          <w:rStyle w:val="HTMLCode"/>
          <w:rFonts w:eastAsiaTheme="minorHAnsi"/>
          <w:color w:val="990000"/>
          <w:sz w:val="18"/>
          <w:szCs w:val="18"/>
          <w:bdr w:val="single" w:sz="4" w:space="0" w:color="CCCCCC" w:frame="1"/>
          <w:shd w:val="clear" w:color="auto" w:fill="EFEBEB"/>
        </w:rPr>
        <w:t>Http.post()</w:t>
      </w:r>
      <w:r>
        <w:rPr>
          <w:rFonts w:ascii="Verdana" w:hAnsi="Verdana"/>
          <w:color w:val="000000"/>
          <w:sz w:val="18"/>
          <w:szCs w:val="18"/>
          <w:shd w:val="clear" w:color="auto" w:fill="FFFFFF"/>
        </w:rPr>
        <w:t> returns instance of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is a representation of any set of values over any amount of time. </w:t>
      </w:r>
      <w:r>
        <w:rPr>
          <w:rFonts w:ascii="Verdana" w:hAnsi="Verdana"/>
          <w:color w:val="000000"/>
          <w:sz w:val="18"/>
          <w:szCs w:val="18"/>
        </w:rPr>
        <w:br/>
      </w:r>
      <w:r>
        <w:rPr>
          <w:rFonts w:ascii="Verdana" w:hAnsi="Verdana"/>
          <w:b/>
          <w:bCs/>
          <w:color w:val="000000"/>
          <w:sz w:val="18"/>
          <w:szCs w:val="18"/>
          <w:shd w:val="clear" w:color="auto" w:fill="FFFFFF"/>
        </w:rPr>
        <w:t>Code</w:t>
      </w:r>
      <w:r>
        <w:rPr>
          <w:rFonts w:ascii="Verdana" w:hAnsi="Verdana"/>
          <w:color w:val="000000"/>
          <w:sz w:val="18"/>
          <w:szCs w:val="18"/>
        </w:rPr>
        <w:br/>
      </w:r>
      <w:r>
        <w:rPr>
          <w:rFonts w:ascii="Verdana" w:hAnsi="Verdana"/>
          <w:color w:val="000000"/>
          <w:sz w:val="18"/>
          <w:szCs w:val="18"/>
          <w:shd w:val="clear" w:color="auto" w:fill="FFFFFF"/>
        </w:rPr>
        <w:t>Find the code to create the article. Here we will use Angular </w:t>
      </w:r>
      <w:r>
        <w:rPr>
          <w:rStyle w:val="HTMLCode"/>
          <w:rFonts w:eastAsiaTheme="minorHAnsi"/>
          <w:color w:val="990000"/>
          <w:sz w:val="18"/>
          <w:szCs w:val="18"/>
          <w:bdr w:val="single" w:sz="4" w:space="0" w:color="CCCCCC" w:frame="1"/>
          <w:shd w:val="clear" w:color="auto" w:fill="EFEBEB"/>
        </w:rPr>
        <w:t>Http.post()</w:t>
      </w:r>
      <w:r>
        <w:rPr>
          <w:rFonts w:ascii="Verdana" w:hAnsi="Verdana"/>
          <w:color w:val="000000"/>
          <w:sz w:val="18"/>
          <w:szCs w:val="18"/>
          <w:shd w:val="clear" w:color="auto" w:fill="FFFFFF"/>
        </w:rPr>
        <w:t> method.</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createArticle</w:t>
      </w:r>
      <w:r>
        <w:rPr>
          <w:rStyle w:val="pun"/>
          <w:color w:val="666600"/>
        </w:rPr>
        <w:t>(</w:t>
      </w:r>
      <w:r>
        <w:rPr>
          <w:rStyle w:val="pln"/>
          <w:color w:val="000000"/>
        </w:rPr>
        <w:t>article</w:t>
      </w:r>
      <w:r>
        <w:rPr>
          <w:rStyle w:val="pun"/>
          <w:color w:val="666600"/>
        </w:rPr>
        <w:t>:</w:t>
      </w:r>
      <w:r>
        <w:rPr>
          <w:rStyle w:val="pln"/>
          <w:color w:val="000000"/>
        </w:rPr>
        <w:t xml:space="preserve"> </w:t>
      </w:r>
      <w:r>
        <w:rPr>
          <w:rStyle w:val="typ"/>
          <w:color w:val="A604BE"/>
        </w:rPr>
        <w:t>Article</w:t>
      </w:r>
      <w:r>
        <w:rPr>
          <w:rStyle w:val="pun"/>
          <w:color w:val="666600"/>
        </w:rPr>
        <w:t>):</w:t>
      </w:r>
      <w:r>
        <w:rPr>
          <w:rStyle w:val="typ"/>
          <w:color w:val="A604BE"/>
        </w:rPr>
        <w:t>Observable</w:t>
      </w:r>
      <w:r>
        <w:rPr>
          <w:rStyle w:val="str"/>
          <w:color w:val="008800"/>
        </w:rPr>
        <w:t>&lt;number&gt;</w:t>
      </w: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let</w:t>
      </w:r>
      <w:r>
        <w:rPr>
          <w:rStyle w:val="pln"/>
          <w:color w:val="000000"/>
        </w:rPr>
        <w:t xml:space="preserve"> cpHeaders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Headers</w:t>
      </w:r>
      <w:r>
        <w:rPr>
          <w:rStyle w:val="pun"/>
          <w:color w:val="666600"/>
        </w:rPr>
        <w:t>({</w:t>
      </w:r>
      <w:r>
        <w:rPr>
          <w:rStyle w:val="pln"/>
          <w:color w:val="000000"/>
        </w:rPr>
        <w:t xml:space="preserve"> </w:t>
      </w:r>
      <w:r>
        <w:rPr>
          <w:rStyle w:val="str"/>
          <w:color w:val="008800"/>
        </w:rPr>
        <w:t>'Content-Type'</w:t>
      </w:r>
      <w:r>
        <w:rPr>
          <w:rStyle w:val="pun"/>
          <w:color w:val="666600"/>
        </w:rPr>
        <w:t>:</w:t>
      </w:r>
      <w:r>
        <w:rPr>
          <w:rStyle w:val="pln"/>
          <w:color w:val="000000"/>
        </w:rPr>
        <w:t xml:space="preserve"> </w:t>
      </w:r>
      <w:r>
        <w:rPr>
          <w:rStyle w:val="str"/>
          <w:color w:val="008800"/>
        </w:rPr>
        <w:t>'application/json'</w:t>
      </w: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let</w:t>
      </w:r>
      <w:r>
        <w:rPr>
          <w:rStyle w:val="pln"/>
          <w:color w:val="000000"/>
        </w:rPr>
        <w:t xml:space="preserve"> options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RequestOptions</w:t>
      </w:r>
      <w:r>
        <w:rPr>
          <w:rStyle w:val="pun"/>
          <w:color w:val="666600"/>
        </w:rPr>
        <w:t>({</w:t>
      </w:r>
      <w:r>
        <w:rPr>
          <w:rStyle w:val="pln"/>
          <w:color w:val="000000"/>
        </w:rPr>
        <w:t xml:space="preserve"> headers</w:t>
      </w:r>
      <w:r>
        <w:rPr>
          <w:rStyle w:val="pun"/>
          <w:color w:val="666600"/>
        </w:rPr>
        <w:t>:</w:t>
      </w:r>
      <w:r>
        <w:rPr>
          <w:rStyle w:val="pln"/>
          <w:color w:val="000000"/>
        </w:rPr>
        <w:t xml:space="preserve"> cpHeaders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kwd"/>
          <w:color w:val="0000FF"/>
        </w:rPr>
        <w:t>this</w:t>
      </w:r>
      <w:r>
        <w:rPr>
          <w:rStyle w:val="pun"/>
          <w:color w:val="666600"/>
        </w:rPr>
        <w:t>.</w:t>
      </w:r>
      <w:r>
        <w:rPr>
          <w:rStyle w:val="pln"/>
          <w:color w:val="000000"/>
        </w:rPr>
        <w:t>http</w:t>
      </w:r>
      <w:r>
        <w:rPr>
          <w:rStyle w:val="pun"/>
          <w:color w:val="666600"/>
        </w:rPr>
        <w:t>.</w:t>
      </w:r>
      <w:r>
        <w:rPr>
          <w:rStyle w:val="pln"/>
          <w:color w:val="000000"/>
        </w:rPr>
        <w:t>post</w:t>
      </w:r>
      <w:r>
        <w:rPr>
          <w:rStyle w:val="pun"/>
          <w:color w:val="666600"/>
        </w:rPr>
        <w:t>(</w:t>
      </w:r>
      <w:r>
        <w:rPr>
          <w:rStyle w:val="kwd"/>
          <w:color w:val="0000FF"/>
        </w:rPr>
        <w:t>this</w:t>
      </w:r>
      <w:r>
        <w:rPr>
          <w:rStyle w:val="pun"/>
          <w:color w:val="666600"/>
        </w:rPr>
        <w:t>.</w:t>
      </w:r>
      <w:r>
        <w:rPr>
          <w:rStyle w:val="pln"/>
          <w:color w:val="000000"/>
        </w:rPr>
        <w:t>articleUrl</w:t>
      </w:r>
      <w:r>
        <w:rPr>
          <w:rStyle w:val="pun"/>
          <w:color w:val="666600"/>
        </w:rPr>
        <w:t>,</w:t>
      </w:r>
      <w:r>
        <w:rPr>
          <w:rStyle w:val="pln"/>
          <w:color w:val="000000"/>
        </w:rPr>
        <w:t xml:space="preserve"> article</w:t>
      </w:r>
      <w:r>
        <w:rPr>
          <w:rStyle w:val="pun"/>
          <w:color w:val="666600"/>
        </w:rPr>
        <w:t>,</w:t>
      </w:r>
      <w:r>
        <w:rPr>
          <w:rStyle w:val="pln"/>
          <w:color w:val="000000"/>
        </w:rPr>
        <w:t xml:space="preserve"> options</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pun"/>
          <w:color w:val="666600"/>
        </w:rPr>
        <w:t>.</w:t>
      </w:r>
      <w:r>
        <w:rPr>
          <w:rStyle w:val="pln"/>
          <w:color w:val="000000"/>
        </w:rPr>
        <w:t>map</w:t>
      </w:r>
      <w:r>
        <w:rPr>
          <w:rStyle w:val="pun"/>
          <w:color w:val="666600"/>
        </w:rPr>
        <w:t>(</w:t>
      </w:r>
      <w:r>
        <w:rPr>
          <w:rStyle w:val="pln"/>
          <w:color w:val="000000"/>
        </w:rPr>
        <w:t xml:space="preserve">success </w:t>
      </w:r>
      <w:r>
        <w:rPr>
          <w:rStyle w:val="pun"/>
          <w:color w:val="666600"/>
        </w:rPr>
        <w:t>=&gt;</w:t>
      </w:r>
      <w:r>
        <w:rPr>
          <w:rStyle w:val="pln"/>
          <w:color w:val="000000"/>
        </w:rPr>
        <w:t xml:space="preserve"> success</w:t>
      </w:r>
      <w:r>
        <w:rPr>
          <w:rStyle w:val="pun"/>
          <w:color w:val="666600"/>
        </w:rPr>
        <w:t>.</w:t>
      </w:r>
      <w:r>
        <w:rPr>
          <w:rStyle w:val="pln"/>
          <w:color w:val="000000"/>
        </w:rPr>
        <w:t>status</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pun"/>
          <w:color w:val="666600"/>
        </w:rPr>
        <w:t>.</w:t>
      </w:r>
      <w:r>
        <w:rPr>
          <w:rStyle w:val="kwd"/>
          <w:color w:val="0000FF"/>
        </w:rPr>
        <w:t>catch</w:t>
      </w:r>
      <w:r>
        <w:rPr>
          <w:rStyle w:val="pun"/>
          <w:color w:val="666600"/>
        </w:rPr>
        <w:t>(</w:t>
      </w:r>
      <w:r>
        <w:rPr>
          <w:rStyle w:val="kwd"/>
          <w:color w:val="0000FF"/>
        </w:rPr>
        <w:t>this</w:t>
      </w:r>
      <w:r>
        <w:rPr>
          <w:rStyle w:val="pun"/>
          <w:color w:val="666600"/>
        </w:rPr>
        <w:t>.</w:t>
      </w:r>
      <w:r>
        <w:rPr>
          <w:rStyle w:val="pln"/>
          <w:color w:val="000000"/>
        </w:rPr>
        <w:t>handleError</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un"/>
          <w:color w:val="666600"/>
        </w:rPr>
        <w:t>}</w:t>
      </w:r>
      <w:r>
        <w:rPr>
          <w:rStyle w:val="pln"/>
          <w:color w:val="000000"/>
        </w:rPr>
        <w:t xml:space="preserve"> </w:t>
      </w:r>
    </w:p>
    <w:p w:rsidR="00744F75" w:rsidRDefault="00744F75" w:rsidP="00744F75">
      <w:r>
        <w:rPr>
          <w:rFonts w:ascii="Verdana" w:hAnsi="Verdana"/>
          <w:color w:val="000000"/>
          <w:sz w:val="18"/>
          <w:szCs w:val="18"/>
          <w:shd w:val="clear" w:color="auto" w:fill="FFFFFF"/>
        </w:rPr>
        <w:t>We are passing header </w:t>
      </w:r>
      <w:r>
        <w:rPr>
          <w:rStyle w:val="HTMLCode"/>
          <w:rFonts w:eastAsiaTheme="minorHAnsi"/>
          <w:color w:val="990000"/>
          <w:sz w:val="18"/>
          <w:szCs w:val="18"/>
          <w:bdr w:val="single" w:sz="4" w:space="0" w:color="CCCCCC" w:frame="1"/>
          <w:shd w:val="clear" w:color="auto" w:fill="EFEBEB"/>
        </w:rPr>
        <w:t>Content-Type</w:t>
      </w:r>
      <w:r>
        <w:rPr>
          <w:rFonts w:ascii="Verdana" w:hAnsi="Verdana"/>
          <w:color w:val="000000"/>
          <w:sz w:val="18"/>
          <w:szCs w:val="18"/>
          <w:shd w:val="clear" w:color="auto" w:fill="FFFFFF"/>
        </w:rPr>
        <w:t> as </w:t>
      </w:r>
      <w:r>
        <w:rPr>
          <w:rStyle w:val="HTMLCode"/>
          <w:rFonts w:eastAsiaTheme="minorHAnsi"/>
          <w:color w:val="990000"/>
          <w:sz w:val="18"/>
          <w:szCs w:val="18"/>
          <w:bdr w:val="single" w:sz="4" w:space="0" w:color="CCCCCC" w:frame="1"/>
          <w:shd w:val="clear" w:color="auto" w:fill="EFEBEB"/>
        </w:rPr>
        <w:t>application/json</w:t>
      </w:r>
      <w:r>
        <w:rPr>
          <w:rFonts w:ascii="Verdana" w:hAnsi="Verdana"/>
          <w:color w:val="000000"/>
          <w:sz w:val="18"/>
          <w:szCs w:val="18"/>
          <w:shd w:val="clear" w:color="auto" w:fill="FFFFFF"/>
        </w:rPr>
        <w:t>. After successful operation we are returning status code as an instance of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t>
      </w:r>
      <w:r>
        <w:rPr>
          <w:rStyle w:val="HTMLCode"/>
          <w:rFonts w:eastAsiaTheme="minorHAnsi"/>
          <w:color w:val="990000"/>
          <w:sz w:val="18"/>
          <w:szCs w:val="18"/>
          <w:bdr w:val="single" w:sz="4" w:space="0" w:color="CCCCCC" w:frame="1"/>
          <w:shd w:val="clear" w:color="auto" w:fill="EFEBEB"/>
        </w:rPr>
        <w:t>Headers</w:t>
      </w:r>
      <w:r>
        <w:rPr>
          <w:rFonts w:ascii="Verdana" w:hAnsi="Verdana"/>
          <w:color w:val="000000"/>
          <w:sz w:val="18"/>
          <w:szCs w:val="18"/>
          <w:shd w:val="clear" w:color="auto" w:fill="FFFFFF"/>
        </w:rPr>
        <w:t> is the angular class that is used to configure request headers.</w:t>
      </w:r>
    </w:p>
    <w:p w:rsidR="00744F75" w:rsidRDefault="00744F75" w:rsidP="00744F75">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lastRenderedPageBreak/>
        <w:t>4. Http.get</w:t>
      </w:r>
    </w:p>
    <w:p w:rsidR="00744F75" w:rsidRDefault="00744F75" w:rsidP="00744F75">
      <w:pPr>
        <w:rPr>
          <w:rFonts w:ascii="Times New Roman" w:hAnsi="Times New Roman"/>
          <w:sz w:val="24"/>
          <w:szCs w:val="24"/>
        </w:rPr>
      </w:pPr>
      <w:r>
        <w:rPr>
          <w:rFonts w:ascii="Verdana" w:hAnsi="Verdana"/>
          <w:color w:val="000000"/>
          <w:sz w:val="18"/>
          <w:szCs w:val="18"/>
          <w:shd w:val="clear" w:color="auto" w:fill="FFFFFF"/>
        </w:rPr>
        <w:t>We will perform read operation using Angular </w:t>
      </w:r>
      <w:r>
        <w:rPr>
          <w:rStyle w:val="HTMLCode"/>
          <w:rFonts w:eastAsiaTheme="minorHAnsi"/>
          <w:color w:val="990000"/>
          <w:sz w:val="18"/>
          <w:szCs w:val="18"/>
          <w:bdr w:val="single" w:sz="4" w:space="0" w:color="CCCCCC" w:frame="1"/>
          <w:shd w:val="clear" w:color="auto" w:fill="EFEBEB"/>
        </w:rPr>
        <w:t>Http.get()</w:t>
      </w:r>
      <w:r>
        <w:rPr>
          <w:rFonts w:ascii="Verdana" w:hAnsi="Verdana"/>
          <w:color w:val="000000"/>
          <w:sz w:val="18"/>
          <w:szCs w:val="18"/>
          <w:shd w:val="clear" w:color="auto" w:fill="FFFFFF"/>
        </w:rPr>
        <w:t> method. It hits the URL using HTTP GET method. Find its syntax.</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kwd"/>
          <w:color w:val="0000FF"/>
        </w:rPr>
        <w:t>get</w:t>
      </w:r>
      <w:r>
        <w:rPr>
          <w:rStyle w:val="pun"/>
          <w:color w:val="666600"/>
        </w:rPr>
        <w:t>(</w:t>
      </w:r>
      <w:r>
        <w:rPr>
          <w:rStyle w:val="pln"/>
          <w:color w:val="000000"/>
        </w:rPr>
        <w:t>url</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options</w:t>
      </w:r>
      <w:r>
        <w:rPr>
          <w:rStyle w:val="pun"/>
          <w:color w:val="666600"/>
        </w:rPr>
        <w:t>?:</w:t>
      </w:r>
      <w:r>
        <w:rPr>
          <w:rStyle w:val="pln"/>
          <w:color w:val="000000"/>
        </w:rPr>
        <w:t xml:space="preserve"> </w:t>
      </w:r>
      <w:r>
        <w:rPr>
          <w:rStyle w:val="typ"/>
          <w:color w:val="A604BE"/>
        </w:rPr>
        <w:t>RequestOptionsArgs</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typ"/>
          <w:color w:val="A604BE"/>
        </w:rPr>
        <w:t>Observable</w:t>
      </w:r>
      <w:r>
        <w:rPr>
          <w:rStyle w:val="pun"/>
          <w:color w:val="666600"/>
        </w:rPr>
        <w:t>&lt;</w:t>
      </w:r>
      <w:r>
        <w:rPr>
          <w:rStyle w:val="typ"/>
          <w:color w:val="A604BE"/>
        </w:rPr>
        <w:t>Response</w:t>
      </w:r>
      <w:r>
        <w:rPr>
          <w:rStyle w:val="pun"/>
          <w:color w:val="666600"/>
        </w:rPr>
        <w:t>&gt;</w:t>
      </w:r>
      <w:r>
        <w:rPr>
          <w:rStyle w:val="pln"/>
          <w:color w:val="000000"/>
        </w:rPr>
        <w:t xml:space="preserve"> </w:t>
      </w:r>
    </w:p>
    <w:p w:rsidR="00744F75" w:rsidRDefault="00744F75" w:rsidP="00744F75">
      <w:r>
        <w:rPr>
          <w:rFonts w:ascii="Verdana" w:hAnsi="Verdana"/>
          <w:color w:val="000000"/>
          <w:sz w:val="18"/>
          <w:szCs w:val="18"/>
          <w:shd w:val="clear" w:color="auto" w:fill="FFFFFF"/>
        </w:rPr>
        <w:t>Find the description of the parameters. </w:t>
      </w:r>
      <w:r>
        <w:rPr>
          <w:rFonts w:ascii="Verdana" w:hAnsi="Verdana"/>
          <w:color w:val="000000"/>
          <w:sz w:val="18"/>
          <w:szCs w:val="18"/>
        </w:rPr>
        <w:br/>
      </w:r>
      <w:r>
        <w:rPr>
          <w:rFonts w:ascii="Verdana" w:hAnsi="Verdana"/>
          <w:b/>
          <w:bCs/>
          <w:color w:val="000000"/>
          <w:sz w:val="18"/>
          <w:szCs w:val="18"/>
          <w:shd w:val="clear" w:color="auto" w:fill="FFFFFF"/>
        </w:rPr>
        <w:t>url</w:t>
      </w:r>
      <w:r>
        <w:rPr>
          <w:rFonts w:ascii="Verdana" w:hAnsi="Verdana"/>
          <w:color w:val="000000"/>
          <w:sz w:val="18"/>
          <w:szCs w:val="18"/>
          <w:shd w:val="clear" w:color="auto" w:fill="FFFFFF"/>
        </w:rPr>
        <w:t>: Web service URL to read article. </w:t>
      </w:r>
      <w:r>
        <w:rPr>
          <w:rFonts w:ascii="Verdana" w:hAnsi="Verdana"/>
          <w:color w:val="000000"/>
          <w:sz w:val="18"/>
          <w:szCs w:val="18"/>
        </w:rPr>
        <w:br/>
      </w:r>
      <w:r>
        <w:rPr>
          <w:rFonts w:ascii="Verdana" w:hAnsi="Verdana"/>
          <w:b/>
          <w:bCs/>
          <w:color w:val="000000"/>
          <w:sz w:val="18"/>
          <w:szCs w:val="18"/>
          <w:shd w:val="clear" w:color="auto" w:fill="FFFFFF"/>
        </w:rPr>
        <w:t>options</w:t>
      </w:r>
      <w:r>
        <w:rPr>
          <w:rFonts w:ascii="Verdana" w:hAnsi="Verdana"/>
          <w:color w:val="000000"/>
          <w:sz w:val="18"/>
          <w:szCs w:val="18"/>
          <w:shd w:val="clear" w:color="auto" w:fill="FFFFFF"/>
        </w:rPr>
        <w:t>: This is optional. It is used to pass request parameter, headers etc. </w:t>
      </w:r>
      <w:r>
        <w:rPr>
          <w:rFonts w:ascii="Verdana" w:hAnsi="Verdana"/>
          <w:color w:val="000000"/>
          <w:sz w:val="18"/>
          <w:szCs w:val="18"/>
        </w:rPr>
        <w:br/>
      </w:r>
      <w:r>
        <w:rPr>
          <w:rFonts w:ascii="Verdana" w:hAnsi="Verdana"/>
          <w:color w:val="000000"/>
          <w:sz w:val="18"/>
          <w:szCs w:val="18"/>
        </w:rPr>
        <w:br/>
      </w:r>
      <w:r>
        <w:rPr>
          <w:rStyle w:val="HTMLCode"/>
          <w:rFonts w:eastAsiaTheme="minorHAnsi"/>
          <w:color w:val="990000"/>
          <w:sz w:val="18"/>
          <w:szCs w:val="18"/>
          <w:bdr w:val="single" w:sz="4" w:space="0" w:color="CCCCCC" w:frame="1"/>
          <w:shd w:val="clear" w:color="auto" w:fill="EFEBEB"/>
        </w:rPr>
        <w:t>Http.get()</w:t>
      </w:r>
      <w:r>
        <w:rPr>
          <w:rFonts w:ascii="Verdana" w:hAnsi="Verdana"/>
          <w:color w:val="000000"/>
          <w:sz w:val="18"/>
          <w:szCs w:val="18"/>
          <w:shd w:val="clear" w:color="auto" w:fill="FFFFFF"/>
        </w:rPr>
        <w:t> returns the instance of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Code</w:t>
      </w:r>
      <w:r>
        <w:rPr>
          <w:rFonts w:ascii="Verdana" w:hAnsi="Verdana"/>
          <w:color w:val="000000"/>
          <w:sz w:val="18"/>
          <w:szCs w:val="18"/>
        </w:rPr>
        <w:br/>
      </w:r>
      <w:r>
        <w:rPr>
          <w:rFonts w:ascii="Verdana" w:hAnsi="Verdana"/>
          <w:color w:val="000000"/>
          <w:sz w:val="18"/>
          <w:szCs w:val="18"/>
          <w:shd w:val="clear" w:color="auto" w:fill="FFFFFF"/>
        </w:rPr>
        <w:t>Find the Angular code using </w:t>
      </w:r>
      <w:r>
        <w:rPr>
          <w:rStyle w:val="HTMLCode"/>
          <w:rFonts w:eastAsiaTheme="minorHAnsi"/>
          <w:color w:val="990000"/>
          <w:sz w:val="18"/>
          <w:szCs w:val="18"/>
          <w:bdr w:val="single" w:sz="4" w:space="0" w:color="CCCCCC" w:frame="1"/>
          <w:shd w:val="clear" w:color="auto" w:fill="EFEBEB"/>
        </w:rPr>
        <w:t>Http.get()</w:t>
      </w:r>
      <w:r>
        <w:rPr>
          <w:rFonts w:ascii="Verdana" w:hAnsi="Verdana"/>
          <w:color w:val="000000"/>
          <w:sz w:val="18"/>
          <w:szCs w:val="18"/>
          <w:shd w:val="clear" w:color="auto" w:fill="FFFFFF"/>
        </w:rPr>
        <w:t> that will pass request parameter to filter the result.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getArticleById</w:t>
      </w:r>
      <w:r>
        <w:rPr>
          <w:rStyle w:val="pun"/>
          <w:color w:val="666600"/>
        </w:rPr>
        <w:t>(</w:t>
      </w:r>
      <w:r>
        <w:rPr>
          <w:rStyle w:val="pln"/>
          <w:color w:val="000000"/>
        </w:rPr>
        <w:t>articleId</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w:t>
      </w:r>
      <w:r>
        <w:rPr>
          <w:rStyle w:val="typ"/>
          <w:color w:val="A604BE"/>
        </w:rPr>
        <w:t>Observable</w:t>
      </w:r>
      <w:r>
        <w:rPr>
          <w:rStyle w:val="pun"/>
          <w:color w:val="666600"/>
        </w:rPr>
        <w:t>&lt;</w:t>
      </w:r>
      <w:r>
        <w:rPr>
          <w:rStyle w:val="typ"/>
          <w:color w:val="A604BE"/>
        </w:rPr>
        <w:t>Article</w:t>
      </w:r>
      <w:r>
        <w:rPr>
          <w:rStyle w:val="pun"/>
          <w:color w:val="666600"/>
        </w:rPr>
        <w:t>&gt;</w:t>
      </w: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let</w:t>
      </w:r>
      <w:r>
        <w:rPr>
          <w:rStyle w:val="pln"/>
          <w:color w:val="000000"/>
        </w:rPr>
        <w:t xml:space="preserve"> cpHeaders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Headers</w:t>
      </w:r>
      <w:r>
        <w:rPr>
          <w:rStyle w:val="pun"/>
          <w:color w:val="666600"/>
        </w:rPr>
        <w:t>({</w:t>
      </w:r>
      <w:r>
        <w:rPr>
          <w:rStyle w:val="pln"/>
          <w:color w:val="000000"/>
        </w:rPr>
        <w:t xml:space="preserve"> </w:t>
      </w:r>
      <w:r>
        <w:rPr>
          <w:rStyle w:val="str"/>
          <w:color w:val="008800"/>
        </w:rPr>
        <w:t>'Content-Type'</w:t>
      </w:r>
      <w:r>
        <w:rPr>
          <w:rStyle w:val="pun"/>
          <w:color w:val="666600"/>
        </w:rPr>
        <w:t>:</w:t>
      </w:r>
      <w:r>
        <w:rPr>
          <w:rStyle w:val="pln"/>
          <w:color w:val="000000"/>
        </w:rPr>
        <w:t xml:space="preserve"> </w:t>
      </w:r>
      <w:r>
        <w:rPr>
          <w:rStyle w:val="str"/>
          <w:color w:val="008800"/>
        </w:rPr>
        <w:t>'application/json'</w:t>
      </w: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let</w:t>
      </w:r>
      <w:r>
        <w:rPr>
          <w:rStyle w:val="pln"/>
          <w:color w:val="000000"/>
        </w:rPr>
        <w:t xml:space="preserve"> cpParams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URLSearchParams</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cpParams</w:t>
      </w:r>
      <w:r>
        <w:rPr>
          <w:rStyle w:val="pun"/>
          <w:color w:val="666600"/>
        </w:rPr>
        <w:t>.</w:t>
      </w:r>
      <w:r>
        <w:rPr>
          <w:rStyle w:val="kwd"/>
          <w:color w:val="0000FF"/>
        </w:rPr>
        <w:t>set</w:t>
      </w:r>
      <w:r>
        <w:rPr>
          <w:rStyle w:val="pun"/>
          <w:color w:val="666600"/>
        </w:rPr>
        <w:t>(</w:t>
      </w:r>
      <w:r>
        <w:rPr>
          <w:rStyle w:val="str"/>
          <w:color w:val="008800"/>
        </w:rPr>
        <w:t>'id'</w:t>
      </w:r>
      <w:r>
        <w:rPr>
          <w:rStyle w:val="pun"/>
          <w:color w:val="666600"/>
        </w:rPr>
        <w:t>,</w:t>
      </w:r>
      <w:r>
        <w:rPr>
          <w:rStyle w:val="pln"/>
          <w:color w:val="000000"/>
        </w:rPr>
        <w:t xml:space="preserve"> articleId</w:t>
      </w:r>
      <w:r>
        <w:rPr>
          <w:rStyle w:val="pun"/>
          <w:color w:val="666600"/>
        </w:rPr>
        <w:t>);</w:t>
      </w:r>
      <w:r>
        <w:rPr>
          <w:rStyle w:val="pln"/>
          <w:color w:val="000000"/>
        </w:rPr>
        <w:tab/>
      </w:r>
      <w:r>
        <w:rPr>
          <w:rStyle w:val="pln"/>
          <w:color w:val="000000"/>
        </w:rPr>
        <w:tab/>
      </w:r>
      <w:r>
        <w:rPr>
          <w:rStyle w:val="pln"/>
          <w:color w:val="000000"/>
        </w:rPr>
        <w:tab/>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let</w:t>
      </w:r>
      <w:r>
        <w:rPr>
          <w:rStyle w:val="pln"/>
          <w:color w:val="000000"/>
        </w:rPr>
        <w:t xml:space="preserve"> options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RequestOptions</w:t>
      </w:r>
      <w:r>
        <w:rPr>
          <w:rStyle w:val="pun"/>
          <w:color w:val="666600"/>
        </w:rPr>
        <w:t>({</w:t>
      </w:r>
      <w:r>
        <w:rPr>
          <w:rStyle w:val="pln"/>
          <w:color w:val="000000"/>
        </w:rPr>
        <w:t xml:space="preserve"> headers</w:t>
      </w:r>
      <w:r>
        <w:rPr>
          <w:rStyle w:val="pun"/>
          <w:color w:val="666600"/>
        </w:rPr>
        <w:t>:</w:t>
      </w:r>
      <w:r>
        <w:rPr>
          <w:rStyle w:val="pln"/>
          <w:color w:val="000000"/>
        </w:rPr>
        <w:t xml:space="preserve"> cpHeaders</w:t>
      </w:r>
      <w:r>
        <w:rPr>
          <w:rStyle w:val="pun"/>
          <w:color w:val="666600"/>
        </w:rPr>
        <w:t>,</w:t>
      </w:r>
      <w:r>
        <w:rPr>
          <w:rStyle w:val="pln"/>
          <w:color w:val="000000"/>
        </w:rPr>
        <w:t xml:space="preserve"> </w:t>
      </w:r>
      <w:r>
        <w:rPr>
          <w:rStyle w:val="kwd"/>
          <w:color w:val="0000FF"/>
        </w:rPr>
        <w:t>params</w:t>
      </w:r>
      <w:r>
        <w:rPr>
          <w:rStyle w:val="pun"/>
          <w:color w:val="666600"/>
        </w:rPr>
        <w:t>:</w:t>
      </w:r>
      <w:r>
        <w:rPr>
          <w:rStyle w:val="pln"/>
          <w:color w:val="000000"/>
        </w:rPr>
        <w:t xml:space="preserve"> cpParams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kwd"/>
          <w:color w:val="0000FF"/>
        </w:rPr>
        <w:t>this</w:t>
      </w:r>
      <w:r>
        <w:rPr>
          <w:rStyle w:val="pun"/>
          <w:color w:val="666600"/>
        </w:rPr>
        <w:t>.</w:t>
      </w:r>
      <w:r>
        <w:rPr>
          <w:rStyle w:val="pln"/>
          <w:color w:val="000000"/>
        </w:rPr>
        <w:t>http</w:t>
      </w:r>
      <w:r>
        <w:rPr>
          <w:rStyle w:val="pun"/>
          <w:color w:val="666600"/>
        </w:rPr>
        <w:t>.</w:t>
      </w:r>
      <w:r>
        <w:rPr>
          <w:rStyle w:val="kwd"/>
          <w:color w:val="0000FF"/>
        </w:rPr>
        <w:t>get</w:t>
      </w:r>
      <w:r>
        <w:rPr>
          <w:rStyle w:val="pun"/>
          <w:color w:val="666600"/>
        </w:rPr>
        <w:t>(</w:t>
      </w:r>
      <w:r>
        <w:rPr>
          <w:rStyle w:val="kwd"/>
          <w:color w:val="0000FF"/>
        </w:rPr>
        <w:t>this</w:t>
      </w:r>
      <w:r>
        <w:rPr>
          <w:rStyle w:val="pun"/>
          <w:color w:val="666600"/>
        </w:rPr>
        <w:t>.</w:t>
      </w:r>
      <w:r>
        <w:rPr>
          <w:rStyle w:val="pln"/>
          <w:color w:val="000000"/>
        </w:rPr>
        <w:t>articleUrl</w:t>
      </w:r>
      <w:r>
        <w:rPr>
          <w:rStyle w:val="pun"/>
          <w:color w:val="666600"/>
        </w:rPr>
        <w:t>,</w:t>
      </w:r>
      <w:r>
        <w:rPr>
          <w:rStyle w:val="pln"/>
          <w:color w:val="000000"/>
        </w:rPr>
        <w:t xml:space="preserve"> options</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ab/>
        <w:t xml:space="preserve">   </w:t>
      </w:r>
      <w:r>
        <w:rPr>
          <w:rStyle w:val="pun"/>
          <w:color w:val="666600"/>
        </w:rPr>
        <w:t>.</w:t>
      </w:r>
      <w:r>
        <w:rPr>
          <w:rStyle w:val="pln"/>
          <w:color w:val="000000"/>
        </w:rPr>
        <w:t>map</w:t>
      </w:r>
      <w:r>
        <w:rPr>
          <w:rStyle w:val="pun"/>
          <w:color w:val="666600"/>
        </w:rPr>
        <w:t>(</w:t>
      </w:r>
      <w:r>
        <w:rPr>
          <w:rStyle w:val="kwd"/>
          <w:color w:val="0000FF"/>
        </w:rPr>
        <w:t>this</w:t>
      </w:r>
      <w:r>
        <w:rPr>
          <w:rStyle w:val="pun"/>
          <w:color w:val="666600"/>
        </w:rPr>
        <w:t>.</w:t>
      </w:r>
      <w:r>
        <w:rPr>
          <w:rStyle w:val="pln"/>
          <w:color w:val="000000"/>
        </w:rPr>
        <w:t>extractData</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ab/>
        <w:t xml:space="preserve">   </w:t>
      </w:r>
      <w:r>
        <w:rPr>
          <w:rStyle w:val="pun"/>
          <w:color w:val="666600"/>
        </w:rPr>
        <w:t>.</w:t>
      </w:r>
      <w:r>
        <w:rPr>
          <w:rStyle w:val="kwd"/>
          <w:color w:val="0000FF"/>
        </w:rPr>
        <w:t>catch</w:t>
      </w:r>
      <w:r>
        <w:rPr>
          <w:rStyle w:val="pun"/>
          <w:color w:val="666600"/>
        </w:rPr>
        <w:t>(</w:t>
      </w:r>
      <w:r>
        <w:rPr>
          <w:rStyle w:val="kwd"/>
          <w:color w:val="0000FF"/>
        </w:rPr>
        <w:t>this</w:t>
      </w:r>
      <w:r>
        <w:rPr>
          <w:rStyle w:val="pun"/>
          <w:color w:val="666600"/>
        </w:rPr>
        <w:t>.</w:t>
      </w:r>
      <w:r>
        <w:rPr>
          <w:rStyle w:val="pln"/>
          <w:color w:val="000000"/>
        </w:rPr>
        <w:t>handleError</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un"/>
          <w:color w:val="666600"/>
        </w:rPr>
        <w:t>}</w:t>
      </w:r>
      <w:r>
        <w:rPr>
          <w:rStyle w:val="pln"/>
          <w:color w:val="000000"/>
        </w:rPr>
        <w:t xml:space="preserve"> </w:t>
      </w:r>
    </w:p>
    <w:p w:rsidR="00744F75" w:rsidRDefault="00744F75" w:rsidP="00744F75">
      <w:r>
        <w:rPr>
          <w:rStyle w:val="HTMLCode"/>
          <w:rFonts w:eastAsiaTheme="minorHAnsi"/>
          <w:color w:val="990000"/>
          <w:sz w:val="18"/>
          <w:szCs w:val="18"/>
          <w:bdr w:val="single" w:sz="4" w:space="0" w:color="CCCCCC" w:frame="1"/>
          <w:shd w:val="clear" w:color="auto" w:fill="EFEBEB"/>
        </w:rPr>
        <w:t>URLSearchParams</w:t>
      </w:r>
      <w:r>
        <w:rPr>
          <w:rFonts w:ascii="Verdana" w:hAnsi="Verdana"/>
          <w:color w:val="000000"/>
          <w:sz w:val="18"/>
          <w:szCs w:val="18"/>
          <w:shd w:val="clear" w:color="auto" w:fill="FFFFFF"/>
        </w:rPr>
        <w:t> creates the query string in the URL.</w:t>
      </w:r>
    </w:p>
    <w:p w:rsidR="00744F75" w:rsidRDefault="00744F75" w:rsidP="00744F75">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5. Http.put</w:t>
      </w:r>
    </w:p>
    <w:p w:rsidR="00744F75" w:rsidRDefault="00744F75" w:rsidP="00744F75">
      <w:pPr>
        <w:rPr>
          <w:rFonts w:ascii="Times New Roman" w:hAnsi="Times New Roman"/>
          <w:sz w:val="24"/>
          <w:szCs w:val="24"/>
        </w:rPr>
      </w:pPr>
      <w:r>
        <w:rPr>
          <w:rFonts w:ascii="Verdana" w:hAnsi="Verdana"/>
          <w:color w:val="000000"/>
          <w:sz w:val="18"/>
          <w:szCs w:val="18"/>
          <w:shd w:val="clear" w:color="auto" w:fill="FFFFFF"/>
        </w:rPr>
        <w:t>We will perform update operation using Angular 2 </w:t>
      </w:r>
      <w:r>
        <w:rPr>
          <w:rStyle w:val="HTMLCode"/>
          <w:rFonts w:eastAsiaTheme="minorHAnsi"/>
          <w:color w:val="990000"/>
          <w:sz w:val="18"/>
          <w:szCs w:val="18"/>
          <w:bdr w:val="single" w:sz="4" w:space="0" w:color="CCCCCC" w:frame="1"/>
          <w:shd w:val="clear" w:color="auto" w:fill="EFEBEB"/>
        </w:rPr>
        <w:t>Http.put()</w:t>
      </w:r>
      <w:r>
        <w:rPr>
          <w:rFonts w:ascii="Verdana" w:hAnsi="Verdana"/>
          <w:color w:val="000000"/>
          <w:sz w:val="18"/>
          <w:szCs w:val="18"/>
          <w:shd w:val="clear" w:color="auto" w:fill="FFFFFF"/>
        </w:rPr>
        <w:t> method. It hits the URL using HTTP PUT method. Find its syntax.</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ln"/>
          <w:color w:val="000000"/>
        </w:rPr>
        <w:t>put</w:t>
      </w:r>
      <w:r>
        <w:rPr>
          <w:rStyle w:val="pun"/>
          <w:color w:val="666600"/>
        </w:rPr>
        <w:t>(</w:t>
      </w:r>
      <w:r>
        <w:rPr>
          <w:rStyle w:val="pln"/>
          <w:color w:val="000000"/>
        </w:rPr>
        <w:t>url</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body</w:t>
      </w:r>
      <w:r>
        <w:rPr>
          <w:rStyle w:val="pun"/>
          <w:color w:val="666600"/>
        </w:rPr>
        <w:t>:</w:t>
      </w:r>
      <w:r>
        <w:rPr>
          <w:rStyle w:val="pln"/>
          <w:color w:val="000000"/>
        </w:rPr>
        <w:t xml:space="preserve"> any</w:t>
      </w:r>
      <w:r>
        <w:rPr>
          <w:rStyle w:val="pun"/>
          <w:color w:val="666600"/>
        </w:rPr>
        <w:t>,</w:t>
      </w:r>
      <w:r>
        <w:rPr>
          <w:rStyle w:val="pln"/>
          <w:color w:val="000000"/>
        </w:rPr>
        <w:t xml:space="preserve"> options</w:t>
      </w:r>
      <w:r>
        <w:rPr>
          <w:rStyle w:val="pun"/>
          <w:color w:val="666600"/>
        </w:rPr>
        <w:t>?:</w:t>
      </w:r>
      <w:r>
        <w:rPr>
          <w:rStyle w:val="pln"/>
          <w:color w:val="000000"/>
        </w:rPr>
        <w:t xml:space="preserve"> </w:t>
      </w:r>
      <w:r>
        <w:rPr>
          <w:rStyle w:val="typ"/>
          <w:color w:val="A604BE"/>
        </w:rPr>
        <w:t>RequestOptionsArgs</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typ"/>
          <w:color w:val="A604BE"/>
        </w:rPr>
        <w:t>Observable</w:t>
      </w:r>
      <w:r>
        <w:rPr>
          <w:rStyle w:val="pun"/>
          <w:color w:val="666600"/>
        </w:rPr>
        <w:t>&lt;</w:t>
      </w:r>
      <w:r>
        <w:rPr>
          <w:rStyle w:val="typ"/>
          <w:color w:val="A604BE"/>
        </w:rPr>
        <w:t>Response</w:t>
      </w:r>
      <w:r>
        <w:rPr>
          <w:rStyle w:val="pun"/>
          <w:color w:val="666600"/>
        </w:rPr>
        <w:t>&gt;</w:t>
      </w:r>
      <w:r>
        <w:rPr>
          <w:rStyle w:val="pln"/>
          <w:color w:val="000000"/>
        </w:rPr>
        <w:t xml:space="preserve"> </w:t>
      </w:r>
    </w:p>
    <w:p w:rsidR="00744F75" w:rsidRDefault="00744F75" w:rsidP="00744F75">
      <w:r>
        <w:rPr>
          <w:rFonts w:ascii="Verdana" w:hAnsi="Verdana"/>
          <w:color w:val="000000"/>
          <w:sz w:val="18"/>
          <w:szCs w:val="18"/>
          <w:shd w:val="clear" w:color="auto" w:fill="FFFFFF"/>
        </w:rPr>
        <w:t>Find the description of parameters. </w:t>
      </w:r>
      <w:r>
        <w:rPr>
          <w:rFonts w:ascii="Verdana" w:hAnsi="Verdana"/>
          <w:color w:val="000000"/>
          <w:sz w:val="18"/>
          <w:szCs w:val="18"/>
        </w:rPr>
        <w:br/>
      </w:r>
      <w:r>
        <w:rPr>
          <w:rFonts w:ascii="Verdana" w:hAnsi="Verdana"/>
          <w:b/>
          <w:bCs/>
          <w:color w:val="000000"/>
          <w:sz w:val="18"/>
          <w:szCs w:val="18"/>
          <w:shd w:val="clear" w:color="auto" w:fill="FFFFFF"/>
        </w:rPr>
        <w:t>url</w:t>
      </w:r>
      <w:r>
        <w:rPr>
          <w:rFonts w:ascii="Verdana" w:hAnsi="Verdana"/>
          <w:color w:val="000000"/>
          <w:sz w:val="18"/>
          <w:szCs w:val="18"/>
          <w:shd w:val="clear" w:color="auto" w:fill="FFFFFF"/>
        </w:rPr>
        <w:t>: This is the REST web service URL to update article. </w:t>
      </w:r>
      <w:r>
        <w:rPr>
          <w:rFonts w:ascii="Verdana" w:hAnsi="Verdana"/>
          <w:color w:val="000000"/>
          <w:sz w:val="18"/>
          <w:szCs w:val="18"/>
        </w:rPr>
        <w:br/>
      </w:r>
      <w:r>
        <w:rPr>
          <w:rFonts w:ascii="Verdana" w:hAnsi="Verdana"/>
          <w:b/>
          <w:bCs/>
          <w:color w:val="000000"/>
          <w:sz w:val="18"/>
          <w:szCs w:val="18"/>
          <w:shd w:val="clear" w:color="auto" w:fill="FFFFFF"/>
        </w:rPr>
        <w:t>body</w:t>
      </w:r>
      <w:r>
        <w:rPr>
          <w:rFonts w:ascii="Verdana" w:hAnsi="Verdana"/>
          <w:color w:val="000000"/>
          <w:sz w:val="18"/>
          <w:szCs w:val="18"/>
          <w:shd w:val="clear" w:color="auto" w:fill="FFFFFF"/>
        </w:rPr>
        <w:t>: This is of </w:t>
      </w:r>
      <w:r>
        <w:rPr>
          <w:rStyle w:val="HTMLCode"/>
          <w:rFonts w:eastAsiaTheme="minorHAnsi"/>
          <w:color w:val="990000"/>
          <w:sz w:val="18"/>
          <w:szCs w:val="18"/>
          <w:bdr w:val="single" w:sz="4" w:space="0" w:color="CCCCCC" w:frame="1"/>
          <w:shd w:val="clear" w:color="auto" w:fill="EFEBEB"/>
        </w:rPr>
        <w:t>any</w:t>
      </w:r>
      <w:r>
        <w:rPr>
          <w:rFonts w:ascii="Verdana" w:hAnsi="Verdana"/>
          <w:color w:val="000000"/>
          <w:sz w:val="18"/>
          <w:szCs w:val="18"/>
          <w:shd w:val="clear" w:color="auto" w:fill="FFFFFF"/>
        </w:rPr>
        <w:t> type object that will be passed to REST web service server. In our example we will create an Angular class as </w:t>
      </w:r>
      <w:r>
        <w:rPr>
          <w:rStyle w:val="HTMLCode"/>
          <w:rFonts w:eastAsiaTheme="minorHAnsi"/>
          <w:color w:val="990000"/>
          <w:sz w:val="18"/>
          <w:szCs w:val="18"/>
          <w:bdr w:val="single" w:sz="4" w:space="0" w:color="CCCCCC" w:frame="1"/>
          <w:shd w:val="clear" w:color="auto" w:fill="EFEBEB"/>
        </w:rPr>
        <w:t>Article</w:t>
      </w:r>
      <w:r>
        <w:rPr>
          <w:rFonts w:ascii="Verdana" w:hAnsi="Verdana"/>
          <w:color w:val="000000"/>
          <w:sz w:val="18"/>
          <w:szCs w:val="18"/>
          <w:shd w:val="clear" w:color="auto" w:fill="FFFFFF"/>
        </w:rPr>
        <w:t> and pass its instance to </w:t>
      </w:r>
      <w:r>
        <w:rPr>
          <w:rStyle w:val="HTMLCode"/>
          <w:rFonts w:eastAsiaTheme="minorHAnsi"/>
          <w:color w:val="990000"/>
          <w:sz w:val="18"/>
          <w:szCs w:val="18"/>
          <w:bdr w:val="single" w:sz="4" w:space="0" w:color="CCCCCC" w:frame="1"/>
          <w:shd w:val="clear" w:color="auto" w:fill="EFEBEB"/>
        </w:rPr>
        <w:t>body</w:t>
      </w:r>
      <w:r>
        <w:rPr>
          <w:rFonts w:ascii="Verdana" w:hAnsi="Verdana"/>
          <w:color w:val="000000"/>
          <w:sz w:val="18"/>
          <w:szCs w:val="18"/>
          <w:shd w:val="clear" w:color="auto" w:fill="FFFFFF"/>
        </w:rPr>
        <w:t> parameter. </w:t>
      </w:r>
      <w:r>
        <w:rPr>
          <w:rFonts w:ascii="Verdana" w:hAnsi="Verdana"/>
          <w:color w:val="000000"/>
          <w:sz w:val="18"/>
          <w:szCs w:val="18"/>
        </w:rPr>
        <w:br/>
      </w:r>
      <w:r>
        <w:rPr>
          <w:rFonts w:ascii="Verdana" w:hAnsi="Verdana"/>
          <w:b/>
          <w:bCs/>
          <w:color w:val="000000"/>
          <w:sz w:val="18"/>
          <w:szCs w:val="18"/>
          <w:shd w:val="clear" w:color="auto" w:fill="FFFFFF"/>
        </w:rPr>
        <w:t>options</w:t>
      </w:r>
      <w:r>
        <w:rPr>
          <w:rFonts w:ascii="Verdana" w:hAnsi="Verdana"/>
          <w:color w:val="000000"/>
          <w:sz w:val="18"/>
          <w:szCs w:val="18"/>
          <w:shd w:val="clear" w:color="auto" w:fill="FFFFFF"/>
        </w:rPr>
        <w:t>: This is optional. This is used to pass request parameter, request headers etc. </w:t>
      </w:r>
      <w:r>
        <w:rPr>
          <w:rFonts w:ascii="Verdana" w:hAnsi="Verdana"/>
          <w:color w:val="000000"/>
          <w:sz w:val="18"/>
          <w:szCs w:val="18"/>
        </w:rPr>
        <w:br/>
      </w:r>
      <w:r>
        <w:rPr>
          <w:rFonts w:ascii="Verdana" w:hAnsi="Verdana"/>
          <w:color w:val="000000"/>
          <w:sz w:val="18"/>
          <w:szCs w:val="18"/>
        </w:rPr>
        <w:br/>
      </w:r>
      <w:r>
        <w:rPr>
          <w:rStyle w:val="HTMLCode"/>
          <w:rFonts w:eastAsiaTheme="minorHAnsi"/>
          <w:color w:val="990000"/>
          <w:sz w:val="18"/>
          <w:szCs w:val="18"/>
          <w:bdr w:val="single" w:sz="4" w:space="0" w:color="CCCCCC" w:frame="1"/>
          <w:shd w:val="clear" w:color="auto" w:fill="EFEBEB"/>
        </w:rPr>
        <w:t>Http.put()</w:t>
      </w:r>
      <w:r>
        <w:rPr>
          <w:rFonts w:ascii="Verdana" w:hAnsi="Verdana"/>
          <w:color w:val="000000"/>
          <w:sz w:val="18"/>
          <w:szCs w:val="18"/>
          <w:shd w:val="clear" w:color="auto" w:fill="FFFFFF"/>
        </w:rPr>
        <w:t> returns the instance of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b/>
          <w:bCs/>
          <w:color w:val="000000"/>
          <w:sz w:val="18"/>
          <w:szCs w:val="18"/>
          <w:shd w:val="clear" w:color="auto" w:fill="FFFFFF"/>
        </w:rPr>
        <w:t>Code</w:t>
      </w:r>
      <w:r>
        <w:rPr>
          <w:rFonts w:ascii="Verdana" w:hAnsi="Verdana"/>
          <w:color w:val="000000"/>
          <w:sz w:val="18"/>
          <w:szCs w:val="18"/>
        </w:rPr>
        <w:br/>
      </w:r>
      <w:r>
        <w:rPr>
          <w:rFonts w:ascii="Verdana" w:hAnsi="Verdana"/>
          <w:color w:val="000000"/>
          <w:sz w:val="18"/>
          <w:szCs w:val="18"/>
          <w:shd w:val="clear" w:color="auto" w:fill="FFFFFF"/>
        </w:rPr>
        <w:t>Find the angular code that is using </w:t>
      </w:r>
      <w:r>
        <w:rPr>
          <w:rStyle w:val="HTMLCode"/>
          <w:rFonts w:eastAsiaTheme="minorHAnsi"/>
          <w:color w:val="990000"/>
          <w:sz w:val="18"/>
          <w:szCs w:val="18"/>
          <w:bdr w:val="single" w:sz="4" w:space="0" w:color="CCCCCC" w:frame="1"/>
          <w:shd w:val="clear" w:color="auto" w:fill="EFEBEB"/>
        </w:rPr>
        <w:t>Http.put()</w:t>
      </w:r>
      <w:r>
        <w:rPr>
          <w:rFonts w:ascii="Verdana" w:hAnsi="Verdana"/>
          <w:color w:val="000000"/>
          <w:sz w:val="18"/>
          <w:szCs w:val="18"/>
          <w:shd w:val="clear" w:color="auto" w:fill="FFFFFF"/>
        </w:rPr>
        <w:t> method to update the article.</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updateArticle</w:t>
      </w:r>
      <w:r>
        <w:rPr>
          <w:rStyle w:val="pun"/>
          <w:color w:val="666600"/>
        </w:rPr>
        <w:t>(</w:t>
      </w:r>
      <w:r>
        <w:rPr>
          <w:rStyle w:val="pln"/>
          <w:color w:val="000000"/>
        </w:rPr>
        <w:t>article</w:t>
      </w:r>
      <w:r>
        <w:rPr>
          <w:rStyle w:val="pun"/>
          <w:color w:val="666600"/>
        </w:rPr>
        <w:t>:</w:t>
      </w:r>
      <w:r>
        <w:rPr>
          <w:rStyle w:val="pln"/>
          <w:color w:val="000000"/>
        </w:rPr>
        <w:t xml:space="preserve"> </w:t>
      </w:r>
      <w:r>
        <w:rPr>
          <w:rStyle w:val="typ"/>
          <w:color w:val="A604BE"/>
        </w:rPr>
        <w:t>Article</w:t>
      </w:r>
      <w:r>
        <w:rPr>
          <w:rStyle w:val="pun"/>
          <w:color w:val="666600"/>
        </w:rPr>
        <w:t>):</w:t>
      </w:r>
      <w:r>
        <w:rPr>
          <w:rStyle w:val="typ"/>
          <w:color w:val="A604BE"/>
        </w:rPr>
        <w:t>Observable</w:t>
      </w:r>
      <w:r>
        <w:rPr>
          <w:rStyle w:val="str"/>
          <w:color w:val="008800"/>
        </w:rPr>
        <w:t>&lt;number&gt;</w:t>
      </w: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let</w:t>
      </w:r>
      <w:r>
        <w:rPr>
          <w:rStyle w:val="pln"/>
          <w:color w:val="000000"/>
        </w:rPr>
        <w:t xml:space="preserve"> cpHeaders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Headers</w:t>
      </w:r>
      <w:r>
        <w:rPr>
          <w:rStyle w:val="pun"/>
          <w:color w:val="666600"/>
        </w:rPr>
        <w:t>({</w:t>
      </w:r>
      <w:r>
        <w:rPr>
          <w:rStyle w:val="pln"/>
          <w:color w:val="000000"/>
        </w:rPr>
        <w:t xml:space="preserve"> </w:t>
      </w:r>
      <w:r>
        <w:rPr>
          <w:rStyle w:val="str"/>
          <w:color w:val="008800"/>
        </w:rPr>
        <w:t>'Content-Type'</w:t>
      </w:r>
      <w:r>
        <w:rPr>
          <w:rStyle w:val="pun"/>
          <w:color w:val="666600"/>
        </w:rPr>
        <w:t>:</w:t>
      </w:r>
      <w:r>
        <w:rPr>
          <w:rStyle w:val="pln"/>
          <w:color w:val="000000"/>
        </w:rPr>
        <w:t xml:space="preserve"> </w:t>
      </w:r>
      <w:r>
        <w:rPr>
          <w:rStyle w:val="str"/>
          <w:color w:val="008800"/>
        </w:rPr>
        <w:t>'application/json'</w:t>
      </w: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let</w:t>
      </w:r>
      <w:r>
        <w:rPr>
          <w:rStyle w:val="pln"/>
          <w:color w:val="000000"/>
        </w:rPr>
        <w:t xml:space="preserve"> options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RequestOptions</w:t>
      </w:r>
      <w:r>
        <w:rPr>
          <w:rStyle w:val="pun"/>
          <w:color w:val="666600"/>
        </w:rPr>
        <w:t>({</w:t>
      </w:r>
      <w:r>
        <w:rPr>
          <w:rStyle w:val="pln"/>
          <w:color w:val="000000"/>
        </w:rPr>
        <w:t xml:space="preserve"> headers</w:t>
      </w:r>
      <w:r>
        <w:rPr>
          <w:rStyle w:val="pun"/>
          <w:color w:val="666600"/>
        </w:rPr>
        <w:t>:</w:t>
      </w:r>
      <w:r>
        <w:rPr>
          <w:rStyle w:val="pln"/>
          <w:color w:val="000000"/>
        </w:rPr>
        <w:t xml:space="preserve"> cpHeaders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kwd"/>
          <w:color w:val="0000FF"/>
        </w:rPr>
        <w:t>this</w:t>
      </w:r>
      <w:r>
        <w:rPr>
          <w:rStyle w:val="pun"/>
          <w:color w:val="666600"/>
        </w:rPr>
        <w:t>.</w:t>
      </w:r>
      <w:r>
        <w:rPr>
          <w:rStyle w:val="pln"/>
          <w:color w:val="000000"/>
        </w:rPr>
        <w:t>http</w:t>
      </w:r>
      <w:r>
        <w:rPr>
          <w:rStyle w:val="pun"/>
          <w:color w:val="666600"/>
        </w:rPr>
        <w:t>.</w:t>
      </w:r>
      <w:r>
        <w:rPr>
          <w:rStyle w:val="pln"/>
          <w:color w:val="000000"/>
        </w:rPr>
        <w:t>put</w:t>
      </w:r>
      <w:r>
        <w:rPr>
          <w:rStyle w:val="pun"/>
          <w:color w:val="666600"/>
        </w:rPr>
        <w:t>(</w:t>
      </w:r>
      <w:r>
        <w:rPr>
          <w:rStyle w:val="kwd"/>
          <w:color w:val="0000FF"/>
        </w:rPr>
        <w:t>this</w:t>
      </w:r>
      <w:r>
        <w:rPr>
          <w:rStyle w:val="pun"/>
          <w:color w:val="666600"/>
        </w:rPr>
        <w:t>.</w:t>
      </w:r>
      <w:r>
        <w:rPr>
          <w:rStyle w:val="pln"/>
          <w:color w:val="000000"/>
        </w:rPr>
        <w:t xml:space="preserve">articleUrl </w:t>
      </w:r>
      <w:r>
        <w:rPr>
          <w:rStyle w:val="pun"/>
          <w:color w:val="666600"/>
        </w:rPr>
        <w:t>+</w:t>
      </w:r>
      <w:r>
        <w:rPr>
          <w:rStyle w:val="str"/>
          <w:color w:val="008800"/>
        </w:rPr>
        <w:t>"/"</w:t>
      </w:r>
      <w:r>
        <w:rPr>
          <w:rStyle w:val="pun"/>
          <w:color w:val="666600"/>
        </w:rPr>
        <w:t>+</w:t>
      </w:r>
      <w:r>
        <w:rPr>
          <w:rStyle w:val="pln"/>
          <w:color w:val="000000"/>
        </w:rPr>
        <w:t xml:space="preserve"> article</w:t>
      </w:r>
      <w:r>
        <w:rPr>
          <w:rStyle w:val="pun"/>
          <w:color w:val="666600"/>
        </w:rPr>
        <w:t>.</w:t>
      </w:r>
      <w:r>
        <w:rPr>
          <w:rStyle w:val="pln"/>
          <w:color w:val="000000"/>
        </w:rPr>
        <w:t>id</w:t>
      </w:r>
      <w:r>
        <w:rPr>
          <w:rStyle w:val="pun"/>
          <w:color w:val="666600"/>
        </w:rPr>
        <w:t>,</w:t>
      </w:r>
      <w:r>
        <w:rPr>
          <w:rStyle w:val="pln"/>
          <w:color w:val="000000"/>
        </w:rPr>
        <w:t xml:space="preserve"> article</w:t>
      </w:r>
      <w:r>
        <w:rPr>
          <w:rStyle w:val="pun"/>
          <w:color w:val="666600"/>
        </w:rPr>
        <w:t>,</w:t>
      </w:r>
      <w:r>
        <w:rPr>
          <w:rStyle w:val="pln"/>
          <w:color w:val="000000"/>
        </w:rPr>
        <w:t xml:space="preserve"> options</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pun"/>
          <w:color w:val="666600"/>
        </w:rPr>
        <w:t>.</w:t>
      </w:r>
      <w:r>
        <w:rPr>
          <w:rStyle w:val="pln"/>
          <w:color w:val="000000"/>
        </w:rPr>
        <w:t>map</w:t>
      </w:r>
      <w:r>
        <w:rPr>
          <w:rStyle w:val="pun"/>
          <w:color w:val="666600"/>
        </w:rPr>
        <w:t>(</w:t>
      </w:r>
      <w:r>
        <w:rPr>
          <w:rStyle w:val="pln"/>
          <w:color w:val="000000"/>
        </w:rPr>
        <w:t xml:space="preserve">success </w:t>
      </w:r>
      <w:r>
        <w:rPr>
          <w:rStyle w:val="pun"/>
          <w:color w:val="666600"/>
        </w:rPr>
        <w:t>=&gt;</w:t>
      </w:r>
      <w:r>
        <w:rPr>
          <w:rStyle w:val="pln"/>
          <w:color w:val="000000"/>
        </w:rPr>
        <w:t xml:space="preserve"> success</w:t>
      </w:r>
      <w:r>
        <w:rPr>
          <w:rStyle w:val="pun"/>
          <w:color w:val="666600"/>
        </w:rPr>
        <w:t>.</w:t>
      </w:r>
      <w:r>
        <w:rPr>
          <w:rStyle w:val="pln"/>
          <w:color w:val="000000"/>
        </w:rPr>
        <w:t>status</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pun"/>
          <w:color w:val="666600"/>
        </w:rPr>
        <w:t>.</w:t>
      </w:r>
      <w:r>
        <w:rPr>
          <w:rStyle w:val="kwd"/>
          <w:color w:val="0000FF"/>
        </w:rPr>
        <w:t>catch</w:t>
      </w:r>
      <w:r>
        <w:rPr>
          <w:rStyle w:val="pun"/>
          <w:color w:val="666600"/>
        </w:rPr>
        <w:t>(</w:t>
      </w:r>
      <w:r>
        <w:rPr>
          <w:rStyle w:val="kwd"/>
          <w:color w:val="0000FF"/>
        </w:rPr>
        <w:t>this</w:t>
      </w:r>
      <w:r>
        <w:rPr>
          <w:rStyle w:val="pun"/>
          <w:color w:val="666600"/>
        </w:rPr>
        <w:t>.</w:t>
      </w:r>
      <w:r>
        <w:rPr>
          <w:rStyle w:val="pln"/>
          <w:color w:val="000000"/>
        </w:rPr>
        <w:t>handleError</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un"/>
          <w:color w:val="666600"/>
        </w:rPr>
        <w:t>}</w:t>
      </w:r>
      <w:r>
        <w:rPr>
          <w:rStyle w:val="pln"/>
          <w:color w:val="000000"/>
        </w:rPr>
        <w:t xml:space="preserve"> </w:t>
      </w:r>
    </w:p>
    <w:p w:rsidR="00744F75" w:rsidRDefault="00744F75" w:rsidP="00744F75">
      <w:r>
        <w:rPr>
          <w:rFonts w:ascii="Verdana" w:hAnsi="Verdana"/>
          <w:color w:val="000000"/>
          <w:sz w:val="18"/>
          <w:szCs w:val="18"/>
          <w:shd w:val="clear" w:color="auto" w:fill="FFFFFF"/>
        </w:rPr>
        <w:lastRenderedPageBreak/>
        <w:t>In our Angular application we have created a class as </w:t>
      </w:r>
      <w:r>
        <w:rPr>
          <w:rStyle w:val="HTMLCode"/>
          <w:rFonts w:eastAsiaTheme="minorHAnsi"/>
          <w:color w:val="990000"/>
          <w:sz w:val="18"/>
          <w:szCs w:val="18"/>
          <w:bdr w:val="single" w:sz="4" w:space="0" w:color="CCCCCC" w:frame="1"/>
          <w:shd w:val="clear" w:color="auto" w:fill="EFEBEB"/>
        </w:rPr>
        <w:t>Article</w:t>
      </w:r>
      <w:r>
        <w:rPr>
          <w:rFonts w:ascii="Verdana" w:hAnsi="Verdana"/>
          <w:color w:val="000000"/>
          <w:sz w:val="18"/>
          <w:szCs w:val="18"/>
          <w:shd w:val="clear" w:color="auto" w:fill="FFFFFF"/>
        </w:rPr>
        <w:t> and we are passing its instance to </w:t>
      </w:r>
      <w:r>
        <w:rPr>
          <w:rStyle w:val="HTMLCode"/>
          <w:rFonts w:eastAsiaTheme="minorHAnsi"/>
          <w:color w:val="990000"/>
          <w:sz w:val="18"/>
          <w:szCs w:val="18"/>
          <w:bdr w:val="single" w:sz="4" w:space="0" w:color="CCCCCC" w:frame="1"/>
          <w:shd w:val="clear" w:color="auto" w:fill="EFEBEB"/>
        </w:rPr>
        <w:t>Http.put()</w:t>
      </w:r>
      <w:r>
        <w:rPr>
          <w:rFonts w:ascii="Verdana" w:hAnsi="Verdana"/>
          <w:color w:val="000000"/>
          <w:sz w:val="18"/>
          <w:szCs w:val="18"/>
          <w:shd w:val="clear" w:color="auto" w:fill="FFFFFF"/>
        </w:rPr>
        <w:t>method. The article will be updated for the given article id.</w:t>
      </w:r>
    </w:p>
    <w:p w:rsidR="00744F75" w:rsidRDefault="00744F75" w:rsidP="00744F75">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6. Http.delete</w:t>
      </w:r>
    </w:p>
    <w:p w:rsidR="00744F75" w:rsidRDefault="00744F75" w:rsidP="00744F75">
      <w:pPr>
        <w:rPr>
          <w:rFonts w:ascii="Times New Roman" w:hAnsi="Times New Roman"/>
          <w:sz w:val="24"/>
          <w:szCs w:val="24"/>
        </w:rPr>
      </w:pPr>
      <w:r>
        <w:rPr>
          <w:rFonts w:ascii="Verdana" w:hAnsi="Verdana"/>
          <w:color w:val="000000"/>
          <w:sz w:val="18"/>
          <w:szCs w:val="18"/>
          <w:shd w:val="clear" w:color="auto" w:fill="FFFFFF"/>
        </w:rPr>
        <w:t>We will perform delete operation using Angular </w:t>
      </w:r>
      <w:r>
        <w:rPr>
          <w:rStyle w:val="HTMLCode"/>
          <w:rFonts w:eastAsiaTheme="minorHAnsi"/>
          <w:color w:val="990000"/>
          <w:sz w:val="18"/>
          <w:szCs w:val="18"/>
          <w:bdr w:val="single" w:sz="4" w:space="0" w:color="CCCCCC" w:frame="1"/>
          <w:shd w:val="clear" w:color="auto" w:fill="EFEBEB"/>
        </w:rPr>
        <w:t>Http.delete()</w:t>
      </w:r>
      <w:r>
        <w:rPr>
          <w:rFonts w:ascii="Verdana" w:hAnsi="Verdana"/>
          <w:color w:val="000000"/>
          <w:sz w:val="18"/>
          <w:szCs w:val="18"/>
          <w:shd w:val="clear" w:color="auto" w:fill="FFFFFF"/>
        </w:rPr>
        <w:t> method. </w:t>
      </w:r>
      <w:r>
        <w:rPr>
          <w:rStyle w:val="HTMLCode"/>
          <w:rFonts w:eastAsiaTheme="minorHAnsi"/>
          <w:color w:val="990000"/>
          <w:sz w:val="18"/>
          <w:szCs w:val="18"/>
          <w:bdr w:val="single" w:sz="4" w:space="0" w:color="CCCCCC" w:frame="1"/>
          <w:shd w:val="clear" w:color="auto" w:fill="EFEBEB"/>
        </w:rPr>
        <w:t>Http.delete()</w:t>
      </w:r>
      <w:r>
        <w:rPr>
          <w:rFonts w:ascii="Verdana" w:hAnsi="Verdana"/>
          <w:color w:val="000000"/>
          <w:sz w:val="18"/>
          <w:szCs w:val="18"/>
          <w:shd w:val="clear" w:color="auto" w:fill="FFFFFF"/>
        </w:rPr>
        <w:t> hits the URL using HTTP DELETE method. Find its syntax.</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kwd"/>
          <w:color w:val="0000FF"/>
        </w:rPr>
        <w:t>delete</w:t>
      </w:r>
      <w:r>
        <w:rPr>
          <w:rStyle w:val="pun"/>
          <w:color w:val="666600"/>
        </w:rPr>
        <w:t>(</w:t>
      </w:r>
      <w:r>
        <w:rPr>
          <w:rStyle w:val="pln"/>
          <w:color w:val="000000"/>
        </w:rPr>
        <w:t>url</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options</w:t>
      </w:r>
      <w:r>
        <w:rPr>
          <w:rStyle w:val="pun"/>
          <w:color w:val="666600"/>
        </w:rPr>
        <w:t>?:</w:t>
      </w:r>
      <w:r>
        <w:rPr>
          <w:rStyle w:val="pln"/>
          <w:color w:val="000000"/>
        </w:rPr>
        <w:t xml:space="preserve"> </w:t>
      </w:r>
      <w:r>
        <w:rPr>
          <w:rStyle w:val="typ"/>
          <w:color w:val="A604BE"/>
        </w:rPr>
        <w:t>RequestOptionsArgs</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typ"/>
          <w:color w:val="A604BE"/>
        </w:rPr>
        <w:t>Observable</w:t>
      </w:r>
      <w:r>
        <w:rPr>
          <w:rStyle w:val="pun"/>
          <w:color w:val="666600"/>
        </w:rPr>
        <w:t>&lt;</w:t>
      </w:r>
      <w:r>
        <w:rPr>
          <w:rStyle w:val="typ"/>
          <w:color w:val="A604BE"/>
        </w:rPr>
        <w:t>Response</w:t>
      </w:r>
      <w:r>
        <w:rPr>
          <w:rStyle w:val="pun"/>
          <w:color w:val="666600"/>
        </w:rPr>
        <w:t>&gt;</w:t>
      </w:r>
      <w:r>
        <w:rPr>
          <w:rStyle w:val="pln"/>
          <w:color w:val="000000"/>
        </w:rPr>
        <w:t xml:space="preserve"> </w:t>
      </w:r>
    </w:p>
    <w:p w:rsidR="00744F75" w:rsidRDefault="00744F75" w:rsidP="00744F75">
      <w:r>
        <w:rPr>
          <w:rFonts w:ascii="Verdana" w:hAnsi="Verdana"/>
          <w:color w:val="000000"/>
          <w:sz w:val="18"/>
          <w:szCs w:val="18"/>
          <w:shd w:val="clear" w:color="auto" w:fill="FFFFFF"/>
        </w:rPr>
        <w:t>Find the description of the parameters. </w:t>
      </w:r>
      <w:r>
        <w:rPr>
          <w:rFonts w:ascii="Verdana" w:hAnsi="Verdana"/>
          <w:color w:val="000000"/>
          <w:sz w:val="18"/>
          <w:szCs w:val="18"/>
        </w:rPr>
        <w:br/>
      </w:r>
      <w:r>
        <w:rPr>
          <w:rFonts w:ascii="Verdana" w:hAnsi="Verdana"/>
          <w:b/>
          <w:bCs/>
          <w:color w:val="000000"/>
          <w:sz w:val="18"/>
          <w:szCs w:val="18"/>
          <w:shd w:val="clear" w:color="auto" w:fill="FFFFFF"/>
        </w:rPr>
        <w:t>url</w:t>
      </w:r>
      <w:r>
        <w:rPr>
          <w:rFonts w:ascii="Verdana" w:hAnsi="Verdana"/>
          <w:color w:val="000000"/>
          <w:sz w:val="18"/>
          <w:szCs w:val="18"/>
          <w:shd w:val="clear" w:color="auto" w:fill="FFFFFF"/>
        </w:rPr>
        <w:t>: Web service URL to delete article. </w:t>
      </w:r>
      <w:r>
        <w:rPr>
          <w:rFonts w:ascii="Verdana" w:hAnsi="Verdana"/>
          <w:color w:val="000000"/>
          <w:sz w:val="18"/>
          <w:szCs w:val="18"/>
        </w:rPr>
        <w:br/>
      </w:r>
      <w:r>
        <w:rPr>
          <w:rFonts w:ascii="Verdana" w:hAnsi="Verdana"/>
          <w:b/>
          <w:bCs/>
          <w:color w:val="000000"/>
          <w:sz w:val="18"/>
          <w:szCs w:val="18"/>
          <w:shd w:val="clear" w:color="auto" w:fill="FFFFFF"/>
        </w:rPr>
        <w:t>options</w:t>
      </w:r>
      <w:r>
        <w:rPr>
          <w:rFonts w:ascii="Verdana" w:hAnsi="Verdana"/>
          <w:color w:val="000000"/>
          <w:sz w:val="18"/>
          <w:szCs w:val="18"/>
          <w:shd w:val="clear" w:color="auto" w:fill="FFFFFF"/>
        </w:rPr>
        <w:t>: This is optional. It is used to pass request parameter, headers etc. </w:t>
      </w:r>
      <w:r>
        <w:rPr>
          <w:rFonts w:ascii="Verdana" w:hAnsi="Verdana"/>
          <w:color w:val="000000"/>
          <w:sz w:val="18"/>
          <w:szCs w:val="18"/>
        </w:rPr>
        <w:br/>
      </w:r>
      <w:r>
        <w:rPr>
          <w:rFonts w:ascii="Verdana" w:hAnsi="Verdana"/>
          <w:color w:val="000000"/>
          <w:sz w:val="18"/>
          <w:szCs w:val="18"/>
        </w:rPr>
        <w:br/>
      </w:r>
      <w:r>
        <w:rPr>
          <w:rStyle w:val="HTMLCode"/>
          <w:rFonts w:eastAsiaTheme="minorHAnsi"/>
          <w:color w:val="990000"/>
          <w:sz w:val="18"/>
          <w:szCs w:val="18"/>
          <w:bdr w:val="single" w:sz="4" w:space="0" w:color="CCCCCC" w:frame="1"/>
          <w:shd w:val="clear" w:color="auto" w:fill="EFEBEB"/>
        </w:rPr>
        <w:t>Http.get()</w:t>
      </w:r>
      <w:r>
        <w:rPr>
          <w:rFonts w:ascii="Verdana" w:hAnsi="Verdana"/>
          <w:color w:val="000000"/>
          <w:sz w:val="18"/>
          <w:szCs w:val="18"/>
          <w:shd w:val="clear" w:color="auto" w:fill="FFFFFF"/>
        </w:rPr>
        <w:t> returns the instance of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b/>
          <w:bCs/>
          <w:color w:val="000000"/>
          <w:sz w:val="18"/>
          <w:szCs w:val="18"/>
          <w:shd w:val="clear" w:color="auto" w:fill="FFFFFF"/>
        </w:rPr>
        <w:t>Code</w:t>
      </w:r>
      <w:r>
        <w:rPr>
          <w:rFonts w:ascii="Verdana" w:hAnsi="Verdana"/>
          <w:color w:val="000000"/>
          <w:sz w:val="18"/>
          <w:szCs w:val="18"/>
        </w:rPr>
        <w:br/>
      </w:r>
      <w:r>
        <w:rPr>
          <w:rFonts w:ascii="Verdana" w:hAnsi="Verdana"/>
          <w:color w:val="000000"/>
          <w:sz w:val="18"/>
          <w:szCs w:val="18"/>
          <w:shd w:val="clear" w:color="auto" w:fill="FFFFFF"/>
        </w:rPr>
        <w:t>Find the code using </w:t>
      </w:r>
      <w:r>
        <w:rPr>
          <w:rStyle w:val="HTMLCode"/>
          <w:rFonts w:eastAsiaTheme="minorHAnsi"/>
          <w:color w:val="990000"/>
          <w:sz w:val="18"/>
          <w:szCs w:val="18"/>
          <w:bdr w:val="single" w:sz="4" w:space="0" w:color="CCCCCC" w:frame="1"/>
          <w:shd w:val="clear" w:color="auto" w:fill="EFEBEB"/>
        </w:rPr>
        <w:t>Http.delete()</w:t>
      </w:r>
      <w:r>
        <w:rPr>
          <w:rFonts w:ascii="Verdana" w:hAnsi="Verdana"/>
          <w:color w:val="000000"/>
          <w:sz w:val="18"/>
          <w:szCs w:val="18"/>
          <w:shd w:val="clear" w:color="auto" w:fill="FFFFFF"/>
        </w:rPr>
        <w:t> method to delete article by id.</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deleteArticleById</w:t>
      </w:r>
      <w:r>
        <w:rPr>
          <w:rStyle w:val="pun"/>
          <w:color w:val="666600"/>
        </w:rPr>
        <w:t>(</w:t>
      </w:r>
      <w:r>
        <w:rPr>
          <w:rStyle w:val="pln"/>
          <w:color w:val="000000"/>
        </w:rPr>
        <w:t>articleId</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w:t>
      </w:r>
      <w:r>
        <w:rPr>
          <w:rStyle w:val="typ"/>
          <w:color w:val="A604BE"/>
        </w:rPr>
        <w:t>Observable</w:t>
      </w:r>
      <w:r>
        <w:rPr>
          <w:rStyle w:val="str"/>
          <w:color w:val="008800"/>
        </w:rPr>
        <w:t>&lt;number&gt;</w:t>
      </w: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let</w:t>
      </w:r>
      <w:r>
        <w:rPr>
          <w:rStyle w:val="pln"/>
          <w:color w:val="000000"/>
        </w:rPr>
        <w:t xml:space="preserve"> cpHeaders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Headers</w:t>
      </w:r>
      <w:r>
        <w:rPr>
          <w:rStyle w:val="pun"/>
          <w:color w:val="666600"/>
        </w:rPr>
        <w:t>({</w:t>
      </w:r>
      <w:r>
        <w:rPr>
          <w:rStyle w:val="pln"/>
          <w:color w:val="000000"/>
        </w:rPr>
        <w:t xml:space="preserve"> </w:t>
      </w:r>
      <w:r>
        <w:rPr>
          <w:rStyle w:val="str"/>
          <w:color w:val="008800"/>
        </w:rPr>
        <w:t>'Content-Type'</w:t>
      </w:r>
      <w:r>
        <w:rPr>
          <w:rStyle w:val="pun"/>
          <w:color w:val="666600"/>
        </w:rPr>
        <w:t>:</w:t>
      </w:r>
      <w:r>
        <w:rPr>
          <w:rStyle w:val="pln"/>
          <w:color w:val="000000"/>
        </w:rPr>
        <w:t xml:space="preserve"> </w:t>
      </w:r>
      <w:r>
        <w:rPr>
          <w:rStyle w:val="str"/>
          <w:color w:val="008800"/>
        </w:rPr>
        <w:t>'application/json'</w:t>
      </w: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let</w:t>
      </w:r>
      <w:r>
        <w:rPr>
          <w:rStyle w:val="pln"/>
          <w:color w:val="000000"/>
        </w:rPr>
        <w:t xml:space="preserve"> options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RequestOptions</w:t>
      </w:r>
      <w:r>
        <w:rPr>
          <w:rStyle w:val="pun"/>
          <w:color w:val="666600"/>
        </w:rPr>
        <w:t>({</w:t>
      </w:r>
      <w:r>
        <w:rPr>
          <w:rStyle w:val="pln"/>
          <w:color w:val="000000"/>
        </w:rPr>
        <w:t xml:space="preserve"> headers</w:t>
      </w:r>
      <w:r>
        <w:rPr>
          <w:rStyle w:val="pun"/>
          <w:color w:val="666600"/>
        </w:rPr>
        <w:t>:</w:t>
      </w:r>
      <w:r>
        <w:rPr>
          <w:rStyle w:val="pln"/>
          <w:color w:val="000000"/>
        </w:rPr>
        <w:t xml:space="preserve"> cpHeaders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kwd"/>
          <w:color w:val="0000FF"/>
        </w:rPr>
        <w:t>this</w:t>
      </w:r>
      <w:r>
        <w:rPr>
          <w:rStyle w:val="pun"/>
          <w:color w:val="666600"/>
        </w:rPr>
        <w:t>.</w:t>
      </w:r>
      <w:r>
        <w:rPr>
          <w:rStyle w:val="pln"/>
          <w:color w:val="000000"/>
        </w:rPr>
        <w:t>http</w:t>
      </w:r>
      <w:r>
        <w:rPr>
          <w:rStyle w:val="pun"/>
          <w:color w:val="666600"/>
        </w:rPr>
        <w:t>.</w:t>
      </w:r>
      <w:r>
        <w:rPr>
          <w:rStyle w:val="kwd"/>
          <w:color w:val="0000FF"/>
        </w:rPr>
        <w:t>delete</w:t>
      </w:r>
      <w:r>
        <w:rPr>
          <w:rStyle w:val="pun"/>
          <w:color w:val="666600"/>
        </w:rPr>
        <w:t>(</w:t>
      </w:r>
      <w:r>
        <w:rPr>
          <w:rStyle w:val="kwd"/>
          <w:color w:val="0000FF"/>
        </w:rPr>
        <w:t>this</w:t>
      </w:r>
      <w:r>
        <w:rPr>
          <w:rStyle w:val="pun"/>
          <w:color w:val="666600"/>
        </w:rPr>
        <w:t>.</w:t>
      </w:r>
      <w:r>
        <w:rPr>
          <w:rStyle w:val="pln"/>
          <w:color w:val="000000"/>
        </w:rPr>
        <w:t xml:space="preserve">articleUrl </w:t>
      </w:r>
      <w:r>
        <w:rPr>
          <w:rStyle w:val="pun"/>
          <w:color w:val="666600"/>
        </w:rPr>
        <w:t>+</w:t>
      </w:r>
      <w:r>
        <w:rPr>
          <w:rStyle w:val="str"/>
          <w:color w:val="008800"/>
        </w:rPr>
        <w:t>"/"</w:t>
      </w:r>
      <w:r>
        <w:rPr>
          <w:rStyle w:val="pun"/>
          <w:color w:val="666600"/>
        </w:rPr>
        <w:t>+</w:t>
      </w:r>
      <w:r>
        <w:rPr>
          <w:rStyle w:val="pln"/>
          <w:color w:val="000000"/>
        </w:rPr>
        <w:t xml:space="preserve"> articleId</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ab/>
        <w:t xml:space="preserve">   </w:t>
      </w:r>
      <w:r>
        <w:rPr>
          <w:rStyle w:val="pun"/>
          <w:color w:val="666600"/>
        </w:rPr>
        <w:t>.</w:t>
      </w:r>
      <w:r>
        <w:rPr>
          <w:rStyle w:val="pln"/>
          <w:color w:val="000000"/>
        </w:rPr>
        <w:t>map</w:t>
      </w:r>
      <w:r>
        <w:rPr>
          <w:rStyle w:val="pun"/>
          <w:color w:val="666600"/>
        </w:rPr>
        <w:t>(</w:t>
      </w:r>
      <w:r>
        <w:rPr>
          <w:rStyle w:val="pln"/>
          <w:color w:val="000000"/>
        </w:rPr>
        <w:t xml:space="preserve">success </w:t>
      </w:r>
      <w:r>
        <w:rPr>
          <w:rStyle w:val="pun"/>
          <w:color w:val="666600"/>
        </w:rPr>
        <w:t>=&gt;</w:t>
      </w:r>
      <w:r>
        <w:rPr>
          <w:rStyle w:val="pln"/>
          <w:color w:val="000000"/>
        </w:rPr>
        <w:t xml:space="preserve"> success</w:t>
      </w:r>
      <w:r>
        <w:rPr>
          <w:rStyle w:val="pun"/>
          <w:color w:val="666600"/>
        </w:rPr>
        <w:t>.</w:t>
      </w:r>
      <w:r>
        <w:rPr>
          <w:rStyle w:val="pln"/>
          <w:color w:val="000000"/>
        </w:rPr>
        <w:t>status</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ab/>
        <w:t xml:space="preserve">   </w:t>
      </w:r>
      <w:r>
        <w:rPr>
          <w:rStyle w:val="pun"/>
          <w:color w:val="666600"/>
        </w:rPr>
        <w:t>.</w:t>
      </w:r>
      <w:r>
        <w:rPr>
          <w:rStyle w:val="kwd"/>
          <w:color w:val="0000FF"/>
        </w:rPr>
        <w:t>catch</w:t>
      </w:r>
      <w:r>
        <w:rPr>
          <w:rStyle w:val="pun"/>
          <w:color w:val="666600"/>
        </w:rPr>
        <w:t>(</w:t>
      </w:r>
      <w:r>
        <w:rPr>
          <w:rStyle w:val="kwd"/>
          <w:color w:val="0000FF"/>
        </w:rPr>
        <w:t>this</w:t>
      </w:r>
      <w:r>
        <w:rPr>
          <w:rStyle w:val="pun"/>
          <w:color w:val="666600"/>
        </w:rPr>
        <w:t>.</w:t>
      </w:r>
      <w:r>
        <w:rPr>
          <w:rStyle w:val="pln"/>
          <w:color w:val="000000"/>
        </w:rPr>
        <w:t>handleError</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un"/>
          <w:color w:val="666600"/>
        </w:rPr>
        <w:t>}</w:t>
      </w:r>
      <w:r>
        <w:rPr>
          <w:rStyle w:val="pln"/>
          <w:color w:val="000000"/>
        </w:rPr>
        <w:t xml:space="preserve"> </w:t>
      </w:r>
    </w:p>
    <w:p w:rsidR="00744F75" w:rsidRDefault="00744F75" w:rsidP="00744F75">
      <w:r>
        <w:rPr>
          <w:rFonts w:ascii="Verdana" w:hAnsi="Verdana"/>
          <w:color w:val="000000"/>
          <w:sz w:val="18"/>
          <w:szCs w:val="18"/>
          <w:shd w:val="clear" w:color="auto" w:fill="FFFFFF"/>
        </w:rPr>
        <w:t>In the path parameter we are passing article id to delete the article.</w:t>
      </w:r>
    </w:p>
    <w:p w:rsidR="00744F75" w:rsidRDefault="00744F75" w:rsidP="00744F75">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7. RxJS Observable</w:t>
      </w:r>
    </w:p>
    <w:p w:rsidR="00744F75" w:rsidRDefault="00744F75" w:rsidP="00744F75">
      <w:pPr>
        <w:rPr>
          <w:rFonts w:ascii="Times New Roman" w:hAnsi="Times New Roman"/>
          <w:sz w:val="24"/>
          <w:szCs w:val="24"/>
        </w:rPr>
      </w:pP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is a RxJS API.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is a representation of any set of values over any amount of time. All angular </w:t>
      </w:r>
      <w:r>
        <w:rPr>
          <w:rStyle w:val="HTMLCode"/>
          <w:rFonts w:eastAsiaTheme="minorHAnsi"/>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methods return instance of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Find some of its operators. </w:t>
      </w:r>
      <w:r>
        <w:rPr>
          <w:rFonts w:ascii="Verdana" w:hAnsi="Verdana"/>
          <w:color w:val="000000"/>
          <w:sz w:val="18"/>
          <w:szCs w:val="18"/>
        </w:rPr>
        <w:br/>
      </w:r>
      <w:r>
        <w:rPr>
          <w:rFonts w:ascii="Verdana" w:hAnsi="Verdana"/>
          <w:b/>
          <w:bCs/>
          <w:color w:val="000000"/>
          <w:sz w:val="18"/>
          <w:szCs w:val="18"/>
          <w:shd w:val="clear" w:color="auto" w:fill="FFFFFF"/>
        </w:rPr>
        <w:t>map</w:t>
      </w:r>
      <w:r>
        <w:rPr>
          <w:rFonts w:ascii="Verdana" w:hAnsi="Verdana"/>
          <w:color w:val="000000"/>
          <w:sz w:val="18"/>
          <w:szCs w:val="18"/>
          <w:shd w:val="clear" w:color="auto" w:fill="FFFFFF"/>
        </w:rPr>
        <w:t>: It applies a function to each value emitted by source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and returns finally an instance of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b/>
          <w:bCs/>
          <w:color w:val="000000"/>
          <w:sz w:val="18"/>
          <w:szCs w:val="18"/>
          <w:shd w:val="clear" w:color="auto" w:fill="FFFFFF"/>
        </w:rPr>
        <w:t>catch</w:t>
      </w:r>
      <w:r>
        <w:rPr>
          <w:rFonts w:ascii="Verdana" w:hAnsi="Verdana"/>
          <w:color w:val="000000"/>
          <w:sz w:val="18"/>
          <w:szCs w:val="18"/>
          <w:shd w:val="clear" w:color="auto" w:fill="FFFFFF"/>
        </w:rPr>
        <w:t>: It is called when an error is occurred. </w:t>
      </w:r>
      <w:r>
        <w:rPr>
          <w:rStyle w:val="HTMLCode"/>
          <w:rFonts w:eastAsiaTheme="minorHAnsi"/>
          <w:color w:val="990000"/>
          <w:sz w:val="18"/>
          <w:szCs w:val="18"/>
          <w:bdr w:val="single" w:sz="4" w:space="0" w:color="CCCCCC" w:frame="1"/>
          <w:shd w:val="clear" w:color="auto" w:fill="EFEBEB"/>
        </w:rPr>
        <w:t>catch</w:t>
      </w:r>
      <w:r>
        <w:rPr>
          <w:rFonts w:ascii="Verdana" w:hAnsi="Verdana"/>
          <w:color w:val="000000"/>
          <w:sz w:val="18"/>
          <w:szCs w:val="18"/>
          <w:shd w:val="clear" w:color="auto" w:fill="FFFFFF"/>
        </w:rPr>
        <w:t> also returns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To fetch data from instance of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we need to subscribe it using RxJS </w:t>
      </w:r>
      <w:r>
        <w:rPr>
          <w:rStyle w:val="HTMLCode"/>
          <w:rFonts w:eastAsiaTheme="minorHAnsi"/>
          <w:color w:val="990000"/>
          <w:sz w:val="18"/>
          <w:szCs w:val="18"/>
          <w:bdr w:val="single" w:sz="4" w:space="0" w:color="CCCCCC" w:frame="1"/>
          <w:shd w:val="clear" w:color="auto" w:fill="EFEBEB"/>
        </w:rPr>
        <w:t>subscribe</w:t>
      </w:r>
      <w:r>
        <w:rPr>
          <w:rFonts w:ascii="Verdana" w:hAnsi="Verdana"/>
          <w:color w:val="000000"/>
          <w:sz w:val="18"/>
          <w:szCs w:val="18"/>
          <w:shd w:val="clear" w:color="auto" w:fill="FFFFFF"/>
        </w:rPr>
        <w:t> operator. The actual hit to server goes only when we call </w:t>
      </w:r>
      <w:r>
        <w:rPr>
          <w:rStyle w:val="HTMLCode"/>
          <w:rFonts w:eastAsiaTheme="minorHAnsi"/>
          <w:color w:val="990000"/>
          <w:sz w:val="18"/>
          <w:szCs w:val="18"/>
          <w:bdr w:val="single" w:sz="4" w:space="0" w:color="CCCCCC" w:frame="1"/>
          <w:shd w:val="clear" w:color="auto" w:fill="EFEBEB"/>
        </w:rPr>
        <w:t>subscribe</w:t>
      </w:r>
      <w:r>
        <w:rPr>
          <w:rFonts w:ascii="Verdana" w:hAnsi="Verdana"/>
          <w:color w:val="000000"/>
          <w:sz w:val="18"/>
          <w:szCs w:val="18"/>
          <w:shd w:val="clear" w:color="auto" w:fill="FFFFFF"/>
        </w:rPr>
        <w:t> or use </w:t>
      </w:r>
      <w:r>
        <w:rPr>
          <w:rStyle w:val="HTMLCode"/>
          <w:rFonts w:eastAsiaTheme="minorHAnsi"/>
          <w:color w:val="990000"/>
          <w:sz w:val="18"/>
          <w:szCs w:val="18"/>
          <w:bdr w:val="single" w:sz="4" w:space="0" w:color="CCCCCC" w:frame="1"/>
          <w:shd w:val="clear" w:color="auto" w:fill="EFEBEB"/>
        </w:rPr>
        <w:t>async</w:t>
      </w:r>
      <w:r>
        <w:rPr>
          <w:rFonts w:ascii="Verdana" w:hAnsi="Verdana"/>
          <w:color w:val="000000"/>
          <w:sz w:val="18"/>
          <w:szCs w:val="18"/>
          <w:shd w:val="clear" w:color="auto" w:fill="FFFFFF"/>
        </w:rPr>
        <w:t> pipe on instance of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In our example we will use </w:t>
      </w:r>
      <w:r>
        <w:rPr>
          <w:rStyle w:val="HTMLCode"/>
          <w:rFonts w:eastAsiaTheme="minorHAnsi"/>
          <w:color w:val="990000"/>
          <w:sz w:val="18"/>
          <w:szCs w:val="18"/>
          <w:bdr w:val="single" w:sz="4" w:space="0" w:color="CCCCCC" w:frame="1"/>
          <w:shd w:val="clear" w:color="auto" w:fill="EFEBEB"/>
        </w:rPr>
        <w:t>subscribe</w:t>
      </w:r>
      <w:r>
        <w:rPr>
          <w:rFonts w:ascii="Verdana" w:hAnsi="Verdana"/>
          <w:color w:val="000000"/>
          <w:sz w:val="18"/>
          <w:szCs w:val="18"/>
          <w:shd w:val="clear" w:color="auto" w:fill="FFFFFF"/>
        </w:rPr>
        <w:t> operator to fetch data from </w:t>
      </w:r>
      <w:r>
        <w:rPr>
          <w:rStyle w:val="HTMLCode"/>
          <w:rFonts w:eastAsiaTheme="minorHAnsi"/>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Find the sample code.</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kwd"/>
          <w:color w:val="0000FF"/>
        </w:rPr>
        <w:t>this</w:t>
      </w:r>
      <w:r>
        <w:rPr>
          <w:rStyle w:val="pun"/>
          <w:color w:val="666600"/>
        </w:rPr>
        <w:t>.</w:t>
      </w:r>
      <w:r>
        <w:rPr>
          <w:rStyle w:val="pln"/>
          <w:color w:val="000000"/>
        </w:rPr>
        <w:t>articleService</w:t>
      </w:r>
      <w:r>
        <w:rPr>
          <w:rStyle w:val="pun"/>
          <w:color w:val="666600"/>
        </w:rPr>
        <w:t>.</w:t>
      </w:r>
      <w:r>
        <w:rPr>
          <w:rStyle w:val="pln"/>
          <w:color w:val="000000"/>
        </w:rPr>
        <w:t>getAllArticles</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pun"/>
          <w:color w:val="666600"/>
        </w:rPr>
        <w:t>.</w:t>
      </w:r>
      <w:r>
        <w:rPr>
          <w:rStyle w:val="pln"/>
          <w:color w:val="000000"/>
        </w:rPr>
        <w:t>subscribe</w:t>
      </w:r>
      <w:r>
        <w:rPr>
          <w:rStyle w:val="pun"/>
          <w:color w:val="666600"/>
        </w:rPr>
        <w:t>(</w:t>
      </w:r>
      <w:r>
        <w:rPr>
          <w:rStyle w:val="pln"/>
          <w:color w:val="000000"/>
        </w:rPr>
        <w:t xml:space="preserve">articles </w:t>
      </w:r>
      <w:r>
        <w:rPr>
          <w:rStyle w:val="pun"/>
          <w:color w:val="666600"/>
        </w:rPr>
        <w:t>=&gt;</w:t>
      </w: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com"/>
          <w:color w:val="880000"/>
        </w:rPr>
        <w:t>//Data from server has been received.</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com"/>
          <w:color w:val="880000"/>
        </w:rPr>
        <w:t>//perform operation on articles</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pun"/>
          <w:color w:val="666600"/>
        </w:rPr>
        <w:t>}</w:t>
      </w: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ln"/>
          <w:color w:val="000000"/>
        </w:rPr>
        <w:t xml:space="preserve">     </w:t>
      </w:r>
      <w:r>
        <w:rPr>
          <w:rStyle w:val="pun"/>
          <w:color w:val="666600"/>
        </w:rPr>
        <w:t>);</w:t>
      </w:r>
      <w:r>
        <w:rPr>
          <w:rStyle w:val="pln"/>
          <w:color w:val="000000"/>
        </w:rPr>
        <w:t xml:space="preserve"> </w:t>
      </w:r>
    </w:p>
    <w:p w:rsidR="00744F75" w:rsidRDefault="00744F75" w:rsidP="00744F75">
      <w:pPr>
        <w:pStyle w:val="Heading3"/>
        <w:shd w:val="clear" w:color="auto" w:fill="FFFFFF"/>
        <w:spacing w:before="250" w:line="501" w:lineRule="atLeast"/>
        <w:rPr>
          <w:ins w:id="0" w:author="Unknown"/>
          <w:rFonts w:ascii="Verdana" w:hAnsi="Verdana"/>
          <w:b w:val="0"/>
          <w:bCs w:val="0"/>
          <w:color w:val="025969"/>
          <w:sz w:val="34"/>
          <w:szCs w:val="34"/>
        </w:rPr>
      </w:pPr>
      <w:ins w:id="1" w:author="Unknown">
        <w:r>
          <w:rPr>
            <w:rFonts w:ascii="Verdana" w:hAnsi="Verdana"/>
            <w:b w:val="0"/>
            <w:bCs w:val="0"/>
            <w:color w:val="025969"/>
            <w:sz w:val="34"/>
            <w:szCs w:val="34"/>
          </w:rPr>
          <w:t>Using JSON-SERVER</w:t>
        </w:r>
      </w:ins>
    </w:p>
    <w:p w:rsidR="00744F75" w:rsidRDefault="00744F75" w:rsidP="00744F75">
      <w:pPr>
        <w:rPr>
          <w:ins w:id="2" w:author="Unknown"/>
          <w:rFonts w:ascii="Times New Roman" w:hAnsi="Times New Roman"/>
          <w:sz w:val="24"/>
          <w:szCs w:val="24"/>
        </w:rPr>
      </w:pPr>
      <w:ins w:id="3" w:author="Unknown">
        <w:r>
          <w:rPr>
            <w:rStyle w:val="HTMLCode"/>
            <w:rFonts w:eastAsiaTheme="minorHAnsi"/>
            <w:color w:val="990000"/>
            <w:sz w:val="18"/>
            <w:szCs w:val="18"/>
            <w:bdr w:val="single" w:sz="4" w:space="0" w:color="CCCCCC" w:frame="1"/>
            <w:shd w:val="clear" w:color="auto" w:fill="EFEBEB"/>
          </w:rPr>
          <w:t>json-server</w:t>
        </w:r>
        <w:r>
          <w:rPr>
            <w:rFonts w:ascii="Verdana" w:hAnsi="Verdana"/>
            <w:color w:val="000000"/>
            <w:sz w:val="18"/>
            <w:szCs w:val="18"/>
            <w:shd w:val="clear" w:color="auto" w:fill="FFFFFF"/>
          </w:rPr>
          <w:t> is fake REST API to test applications. It is very easy to install and use it with few steps. </w:t>
        </w:r>
        <w:r>
          <w:rPr>
            <w:rFonts w:ascii="Verdana" w:hAnsi="Verdana"/>
            <w:color w:val="000000"/>
            <w:sz w:val="18"/>
            <w:szCs w:val="18"/>
          </w:rPr>
          <w:br/>
        </w:r>
        <w:r>
          <w:rPr>
            <w:rFonts w:ascii="Verdana" w:hAnsi="Verdana"/>
            <w:b/>
            <w:bCs/>
            <w:color w:val="000000"/>
            <w:sz w:val="18"/>
            <w:szCs w:val="18"/>
            <w:shd w:val="clear" w:color="auto" w:fill="FFFFFF"/>
          </w:rPr>
          <w:t>Step-1</w:t>
        </w:r>
        <w:r>
          <w:rPr>
            <w:rFonts w:ascii="Verdana" w:hAnsi="Verdana"/>
            <w:color w:val="000000"/>
            <w:sz w:val="18"/>
            <w:szCs w:val="18"/>
            <w:shd w:val="clear" w:color="auto" w:fill="FFFFFF"/>
          </w:rPr>
          <w:t>: Open the command prompt and run the following command.</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 w:author="Unknown"/>
          <w:color w:val="000000"/>
        </w:rPr>
      </w:pPr>
      <w:ins w:id="5" w:author="Unknown">
        <w:r>
          <w:rPr>
            <w:rStyle w:val="pln"/>
            <w:color w:val="000000"/>
          </w:rPr>
          <w:lastRenderedPageBreak/>
          <w:t xml:space="preserve">npm install </w:t>
        </w:r>
        <w:r>
          <w:rPr>
            <w:rStyle w:val="pun"/>
            <w:color w:val="666600"/>
          </w:rPr>
          <w:t>-</w:t>
        </w:r>
        <w:r>
          <w:rPr>
            <w:rStyle w:val="pln"/>
            <w:color w:val="000000"/>
          </w:rPr>
          <w:t>g json</w:t>
        </w:r>
        <w:r>
          <w:rPr>
            <w:rStyle w:val="pun"/>
            <w:color w:val="666600"/>
          </w:rPr>
          <w:t>-</w:t>
        </w:r>
        <w:r>
          <w:rPr>
            <w:rStyle w:val="pln"/>
            <w:color w:val="000000"/>
          </w:rPr>
          <w:t xml:space="preserve">server </w:t>
        </w:r>
      </w:ins>
    </w:p>
    <w:p w:rsidR="00744F75" w:rsidRDefault="00744F75" w:rsidP="00744F75">
      <w:pPr>
        <w:rPr>
          <w:ins w:id="6" w:author="Unknown"/>
        </w:rPr>
      </w:pPr>
      <w:ins w:id="7" w:author="Unknown">
        <w:r>
          <w:rPr>
            <w:rFonts w:ascii="Verdana" w:hAnsi="Verdana"/>
            <w:color w:val="000000"/>
            <w:sz w:val="18"/>
            <w:szCs w:val="18"/>
            <w:shd w:val="clear" w:color="auto" w:fill="FFFFFF"/>
          </w:rPr>
          <w:t>Now we are ready with </w:t>
        </w:r>
        <w:r>
          <w:rPr>
            <w:rStyle w:val="HTMLCode"/>
            <w:rFonts w:eastAsiaTheme="minorHAnsi"/>
            <w:color w:val="990000"/>
            <w:sz w:val="18"/>
            <w:szCs w:val="18"/>
            <w:bdr w:val="single" w:sz="4" w:space="0" w:color="CCCCCC" w:frame="1"/>
            <w:shd w:val="clear" w:color="auto" w:fill="EFEBEB"/>
          </w:rPr>
          <w:t>json-server</w:t>
        </w:r>
        <w:r>
          <w:rPr>
            <w:rFonts w:ascii="Verdana" w:hAnsi="Verdana"/>
            <w:color w:val="000000"/>
            <w:sz w:val="18"/>
            <w:szCs w:val="18"/>
            <w:shd w:val="clear" w:color="auto" w:fill="FFFFFF"/>
          </w:rPr>
          <w:t> . </w:t>
        </w:r>
        <w:r>
          <w:rPr>
            <w:rFonts w:ascii="Verdana" w:hAnsi="Verdana"/>
            <w:color w:val="000000"/>
            <w:sz w:val="18"/>
            <w:szCs w:val="18"/>
          </w:rPr>
          <w:br/>
        </w:r>
        <w:r>
          <w:rPr>
            <w:rFonts w:ascii="Verdana" w:hAnsi="Verdana"/>
            <w:b/>
            <w:bCs/>
            <w:color w:val="000000"/>
            <w:sz w:val="18"/>
            <w:szCs w:val="18"/>
            <w:shd w:val="clear" w:color="auto" w:fill="FFFFFF"/>
          </w:rPr>
          <w:t>Step-2</w:t>
        </w:r>
        <w:r>
          <w:rPr>
            <w:rFonts w:ascii="Verdana" w:hAnsi="Verdana"/>
            <w:color w:val="000000"/>
            <w:sz w:val="18"/>
            <w:szCs w:val="18"/>
            <w:shd w:val="clear" w:color="auto" w:fill="FFFFFF"/>
          </w:rPr>
          <w:t>: Create a </w:t>
        </w:r>
        <w:r>
          <w:rPr>
            <w:rStyle w:val="HTMLCode"/>
            <w:rFonts w:eastAsiaTheme="minorHAnsi"/>
            <w:color w:val="990000"/>
            <w:sz w:val="18"/>
            <w:szCs w:val="18"/>
            <w:bdr w:val="single" w:sz="4" w:space="0" w:color="CCCCCC" w:frame="1"/>
            <w:shd w:val="clear" w:color="auto" w:fill="EFEBEB"/>
          </w:rPr>
          <w:t>db.json</w:t>
        </w:r>
        <w:r>
          <w:rPr>
            <w:rFonts w:ascii="Verdana" w:hAnsi="Verdana"/>
            <w:color w:val="000000"/>
            <w:sz w:val="18"/>
            <w:szCs w:val="18"/>
            <w:shd w:val="clear" w:color="auto" w:fill="FFFFFF"/>
          </w:rPr>
          <w:t> file in a directory. In our demo we will perform operations on articles with three fields that are id, title and category. </w:t>
        </w:r>
        <w:r>
          <w:rPr>
            <w:rFonts w:ascii="Verdana" w:hAnsi="Verdana"/>
            <w:color w:val="000000"/>
            <w:sz w:val="18"/>
            <w:szCs w:val="18"/>
          </w:rPr>
          <w:br/>
        </w:r>
        <w:r>
          <w:rPr>
            <w:rFonts w:ascii="Verdana" w:hAnsi="Verdana"/>
            <w:b/>
            <w:bCs/>
            <w:color w:val="000000"/>
            <w:sz w:val="18"/>
            <w:szCs w:val="18"/>
            <w:shd w:val="clear" w:color="auto" w:fill="FFFFFF"/>
          </w:rPr>
          <w:t>db.json</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8" w:author="Unknown"/>
          <w:rStyle w:val="pln"/>
          <w:color w:val="000000"/>
        </w:rPr>
      </w:pPr>
      <w:ins w:id="9" w:author="Unknown">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0" w:author="Unknown"/>
          <w:rStyle w:val="pln"/>
          <w:color w:val="000000"/>
        </w:rPr>
      </w:pPr>
      <w:ins w:id="11" w:author="Unknown">
        <w:r>
          <w:rPr>
            <w:rStyle w:val="pln"/>
            <w:color w:val="000000"/>
          </w:rPr>
          <w:t xml:space="preserve">  </w:t>
        </w:r>
        <w:r>
          <w:rPr>
            <w:rStyle w:val="str"/>
            <w:color w:val="008800"/>
          </w:rPr>
          <w:t>"articles"</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2" w:author="Unknown"/>
          <w:rStyle w:val="pln"/>
          <w:color w:val="000000"/>
        </w:rPr>
      </w:pPr>
      <w:ins w:id="13"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4" w:author="Unknown"/>
          <w:rStyle w:val="pln"/>
          <w:color w:val="000000"/>
        </w:rPr>
      </w:pPr>
      <w:ins w:id="15" w:author="Unknown">
        <w:r>
          <w:rPr>
            <w:rStyle w:val="pln"/>
            <w:color w:val="000000"/>
          </w:rPr>
          <w:t xml:space="preserve">      </w:t>
        </w:r>
        <w:r>
          <w:rPr>
            <w:rStyle w:val="str"/>
            <w:color w:val="008800"/>
          </w:rPr>
          <w:t>"id"</w:t>
        </w:r>
        <w:r>
          <w:rPr>
            <w:rStyle w:val="pun"/>
            <w:color w:val="666600"/>
          </w:rPr>
          <w:t>:</w:t>
        </w:r>
        <w:r>
          <w:rPr>
            <w:rStyle w:val="pln"/>
            <w:color w:val="000000"/>
          </w:rPr>
          <w:t xml:space="preserve"> </w:t>
        </w:r>
        <w:r>
          <w:rPr>
            <w:rStyle w:val="lit"/>
            <w:color w:val="006666"/>
          </w:rPr>
          <w:t>1</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6" w:author="Unknown"/>
          <w:rStyle w:val="pln"/>
          <w:color w:val="000000"/>
        </w:rPr>
      </w:pPr>
      <w:ins w:id="17" w:author="Unknown">
        <w:r>
          <w:rPr>
            <w:rStyle w:val="pln"/>
            <w:color w:val="000000"/>
          </w:rPr>
          <w:t xml:space="preserve">      </w:t>
        </w:r>
        <w:r>
          <w:rPr>
            <w:rStyle w:val="str"/>
            <w:color w:val="008800"/>
          </w:rPr>
          <w:t>"title"</w:t>
        </w:r>
        <w:r>
          <w:rPr>
            <w:rStyle w:val="pun"/>
            <w:color w:val="666600"/>
          </w:rPr>
          <w:t>:</w:t>
        </w:r>
        <w:r>
          <w:rPr>
            <w:rStyle w:val="pln"/>
            <w:color w:val="000000"/>
          </w:rPr>
          <w:t xml:space="preserve"> </w:t>
        </w:r>
        <w:r>
          <w:rPr>
            <w:rStyle w:val="str"/>
            <w:color w:val="008800"/>
          </w:rPr>
          <w:t>"Android AsyncTask Example"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8" w:author="Unknown"/>
          <w:rStyle w:val="pln"/>
          <w:color w:val="000000"/>
        </w:rPr>
      </w:pPr>
      <w:ins w:id="19" w:author="Unknown">
        <w:r>
          <w:rPr>
            <w:rStyle w:val="pln"/>
            <w:color w:val="000000"/>
          </w:rPr>
          <w:t xml:space="preserve">      </w:t>
        </w:r>
        <w:r>
          <w:rPr>
            <w:rStyle w:val="str"/>
            <w:color w:val="008800"/>
          </w:rPr>
          <w:t>"category"</w:t>
        </w:r>
        <w:r>
          <w:rPr>
            <w:rStyle w:val="pun"/>
            <w:color w:val="666600"/>
          </w:rPr>
          <w:t>:</w:t>
        </w:r>
        <w:r>
          <w:rPr>
            <w:rStyle w:val="pln"/>
            <w:color w:val="000000"/>
          </w:rPr>
          <w:t xml:space="preserve"> </w:t>
        </w:r>
        <w:r>
          <w:rPr>
            <w:rStyle w:val="str"/>
            <w:color w:val="008800"/>
          </w:rPr>
          <w:t>"Android"</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0" w:author="Unknown"/>
          <w:rStyle w:val="pln"/>
          <w:color w:val="000000"/>
        </w:rPr>
      </w:pPr>
      <w:ins w:id="21"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2" w:author="Unknown"/>
          <w:rStyle w:val="pln"/>
          <w:color w:val="000000"/>
        </w:rPr>
      </w:pPr>
      <w:ins w:id="23"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4" w:author="Unknown"/>
          <w:color w:val="000000"/>
        </w:rPr>
      </w:pPr>
      <w:ins w:id="25" w:author="Unknown">
        <w:r>
          <w:rPr>
            <w:rStyle w:val="pun"/>
            <w:color w:val="666600"/>
          </w:rPr>
          <w:t>}</w:t>
        </w:r>
        <w:r>
          <w:rPr>
            <w:rStyle w:val="pln"/>
            <w:color w:val="000000"/>
          </w:rPr>
          <w:t xml:space="preserve"> </w:t>
        </w:r>
      </w:ins>
    </w:p>
    <w:p w:rsidR="00744F75" w:rsidRDefault="00744F75" w:rsidP="00744F75">
      <w:pPr>
        <w:rPr>
          <w:ins w:id="26" w:author="Unknown"/>
        </w:rPr>
      </w:pPr>
      <w:ins w:id="27" w:author="Unknown">
        <w:r>
          <w:rPr>
            <w:rFonts w:ascii="Verdana" w:hAnsi="Verdana"/>
            <w:b/>
            <w:bCs/>
            <w:color w:val="000000"/>
            <w:sz w:val="18"/>
            <w:szCs w:val="18"/>
            <w:shd w:val="clear" w:color="auto" w:fill="FFFFFF"/>
          </w:rPr>
          <w:t>Step-3</w:t>
        </w:r>
        <w:r>
          <w:rPr>
            <w:rFonts w:ascii="Verdana" w:hAnsi="Verdana"/>
            <w:color w:val="000000"/>
            <w:sz w:val="18"/>
            <w:szCs w:val="18"/>
            <w:shd w:val="clear" w:color="auto" w:fill="FFFFFF"/>
          </w:rPr>
          <w:t>: Now we need to run the </w:t>
        </w:r>
        <w:r>
          <w:rPr>
            <w:rStyle w:val="HTMLCode"/>
            <w:rFonts w:eastAsiaTheme="minorHAnsi"/>
            <w:color w:val="990000"/>
            <w:sz w:val="18"/>
            <w:szCs w:val="18"/>
            <w:bdr w:val="single" w:sz="4" w:space="0" w:color="CCCCCC" w:frame="1"/>
            <w:shd w:val="clear" w:color="auto" w:fill="EFEBEB"/>
          </w:rPr>
          <w:t>json-server</w:t>
        </w:r>
        <w:r>
          <w:rPr>
            <w:rFonts w:ascii="Verdana" w:hAnsi="Verdana"/>
            <w:color w:val="000000"/>
            <w:sz w:val="18"/>
            <w:szCs w:val="18"/>
            <w:shd w:val="clear" w:color="auto" w:fill="FFFFFF"/>
          </w:rPr>
          <w:t>. Go to the directory where </w:t>
        </w:r>
        <w:r>
          <w:rPr>
            <w:rStyle w:val="HTMLCode"/>
            <w:rFonts w:eastAsiaTheme="minorHAnsi"/>
            <w:color w:val="990000"/>
            <w:sz w:val="18"/>
            <w:szCs w:val="18"/>
            <w:bdr w:val="single" w:sz="4" w:space="0" w:color="CCCCCC" w:frame="1"/>
            <w:shd w:val="clear" w:color="auto" w:fill="EFEBEB"/>
          </w:rPr>
          <w:t>db.json</w:t>
        </w:r>
        <w:r>
          <w:rPr>
            <w:rFonts w:ascii="Verdana" w:hAnsi="Verdana"/>
            <w:color w:val="000000"/>
            <w:sz w:val="18"/>
            <w:szCs w:val="18"/>
            <w:shd w:val="clear" w:color="auto" w:fill="FFFFFF"/>
          </w:rPr>
          <w:t> file is lying and then run following command.</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8" w:author="Unknown"/>
          <w:color w:val="000000"/>
        </w:rPr>
      </w:pPr>
      <w:ins w:id="29" w:author="Unknown">
        <w:r>
          <w:rPr>
            <w:rStyle w:val="pln"/>
            <w:color w:val="000000"/>
          </w:rPr>
          <w:t>json</w:t>
        </w:r>
        <w:r>
          <w:rPr>
            <w:rStyle w:val="pun"/>
            <w:color w:val="666600"/>
          </w:rPr>
          <w:t>-</w:t>
        </w:r>
        <w:r>
          <w:rPr>
            <w:rStyle w:val="pln"/>
            <w:color w:val="000000"/>
          </w:rPr>
          <w:t xml:space="preserve">server </w:t>
        </w:r>
        <w:r>
          <w:rPr>
            <w:rStyle w:val="pun"/>
            <w:color w:val="666600"/>
          </w:rPr>
          <w:t>--</w:t>
        </w:r>
        <w:r>
          <w:rPr>
            <w:rStyle w:val="pln"/>
            <w:color w:val="000000"/>
          </w:rPr>
          <w:t>watch db</w:t>
        </w:r>
        <w:r>
          <w:rPr>
            <w:rStyle w:val="pun"/>
            <w:color w:val="666600"/>
          </w:rPr>
          <w:t>.</w:t>
        </w:r>
        <w:r>
          <w:rPr>
            <w:rStyle w:val="pln"/>
            <w:color w:val="000000"/>
          </w:rPr>
          <w:t xml:space="preserve">json </w:t>
        </w:r>
      </w:ins>
    </w:p>
    <w:p w:rsidR="00744F75" w:rsidRDefault="00744F75" w:rsidP="00744F75">
      <w:pPr>
        <w:rPr>
          <w:ins w:id="30" w:author="Unknown"/>
        </w:rPr>
      </w:pPr>
      <w:ins w:id="31" w:author="Unknown">
        <w:r>
          <w:rPr>
            <w:rFonts w:ascii="Verdana" w:hAnsi="Verdana"/>
            <w:color w:val="000000"/>
            <w:sz w:val="18"/>
            <w:szCs w:val="18"/>
          </w:rPr>
          <w:br/>
        </w:r>
        <w:r>
          <w:rPr>
            <w:rFonts w:ascii="Verdana" w:hAnsi="Verdana"/>
            <w:b/>
            <w:bCs/>
            <w:color w:val="000000"/>
            <w:sz w:val="18"/>
            <w:szCs w:val="18"/>
            <w:shd w:val="clear" w:color="auto" w:fill="FFFFFF"/>
          </w:rPr>
          <w:t>Step-4</w:t>
        </w:r>
        <w:r>
          <w:rPr>
            <w:rFonts w:ascii="Verdana" w:hAnsi="Verdana"/>
            <w:color w:val="000000"/>
            <w:sz w:val="18"/>
            <w:szCs w:val="18"/>
            <w:shd w:val="clear" w:color="auto" w:fill="FFFFFF"/>
          </w:rPr>
          <w:t>: In this way, we are ready to use </w:t>
        </w:r>
        <w:r>
          <w:rPr>
            <w:rStyle w:val="HTMLCode"/>
            <w:rFonts w:eastAsiaTheme="minorHAnsi"/>
            <w:color w:val="990000"/>
            <w:sz w:val="18"/>
            <w:szCs w:val="18"/>
            <w:bdr w:val="single" w:sz="4" w:space="0" w:color="CCCCCC" w:frame="1"/>
            <w:shd w:val="clear" w:color="auto" w:fill="EFEBEB"/>
          </w:rPr>
          <w:t>json-server</w:t>
        </w:r>
        <w:r>
          <w:rPr>
            <w:rFonts w:ascii="Verdana" w:hAnsi="Verdana"/>
            <w:color w:val="000000"/>
            <w:sz w:val="18"/>
            <w:szCs w:val="18"/>
            <w:shd w:val="clear" w:color="auto" w:fill="FFFFFF"/>
          </w:rPr>
          <w:t> with following URLs.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2" w:author="Unknown"/>
          <w:color w:val="000000"/>
        </w:rPr>
      </w:pPr>
      <w:ins w:id="33" w:author="Unknown">
        <w:r>
          <w:rPr>
            <w:rStyle w:val="pln"/>
            <w:color w:val="000000"/>
          </w:rPr>
          <w:t>http</w:t>
        </w:r>
        <w:r>
          <w:rPr>
            <w:rStyle w:val="pun"/>
            <w:color w:val="666600"/>
          </w:rPr>
          <w:t>:</w:t>
        </w:r>
        <w:r>
          <w:rPr>
            <w:rStyle w:val="com"/>
            <w:color w:val="880000"/>
          </w:rPr>
          <w:t xml:space="preserve">//localhost:3000/articles </w:t>
        </w:r>
      </w:ins>
    </w:p>
    <w:p w:rsidR="00744F75" w:rsidRDefault="00744F75" w:rsidP="00744F75">
      <w:pPr>
        <w:rPr>
          <w:ins w:id="34" w:author="Unknown"/>
        </w:rPr>
      </w:pPr>
      <w:ins w:id="35" w:author="Unknown">
        <w:r>
          <w:rPr>
            <w:rFonts w:ascii="Verdana" w:hAnsi="Verdana"/>
            <w:color w:val="000000"/>
            <w:sz w:val="18"/>
            <w:szCs w:val="18"/>
            <w:shd w:val="clear" w:color="auto" w:fill="FFFFFF"/>
          </w:rPr>
          <w:t>The above URL will fetch all articles. </w:t>
        </w:r>
        <w:r>
          <w:rPr>
            <w:rFonts w:ascii="Verdana" w:hAnsi="Verdana"/>
            <w:color w:val="000000"/>
            <w:sz w:val="18"/>
            <w:szCs w:val="18"/>
          </w:rPr>
          <w:br/>
        </w:r>
        <w:r>
          <w:rPr>
            <w:rFonts w:ascii="Verdana" w:hAnsi="Verdana"/>
            <w:b/>
            <w:bCs/>
            <w:color w:val="000000"/>
            <w:sz w:val="18"/>
            <w:szCs w:val="18"/>
            <w:shd w:val="clear" w:color="auto" w:fill="FFFFFF"/>
          </w:rPr>
          <w:t>Step-5</w:t>
        </w:r>
        <w:r>
          <w:rPr>
            <w:rFonts w:ascii="Verdana" w:hAnsi="Verdana"/>
            <w:color w:val="000000"/>
            <w:sz w:val="18"/>
            <w:szCs w:val="18"/>
            <w:shd w:val="clear" w:color="auto" w:fill="FFFFFF"/>
          </w:rPr>
          <w:t>: For CRUD operation we need to use following URLs. </w:t>
        </w:r>
        <w:r>
          <w:rPr>
            <w:rFonts w:ascii="Verdana" w:hAnsi="Verdana"/>
            <w:color w:val="000000"/>
            <w:sz w:val="18"/>
            <w:szCs w:val="18"/>
          </w:rPr>
          <w:br/>
        </w:r>
        <w:r>
          <w:rPr>
            <w:rFonts w:ascii="Verdana" w:hAnsi="Verdana"/>
            <w:b/>
            <w:bCs/>
            <w:color w:val="000000"/>
            <w:sz w:val="18"/>
            <w:szCs w:val="18"/>
            <w:shd w:val="clear" w:color="auto" w:fill="FFFFFF"/>
          </w:rPr>
          <w:t>1. GET /articles</w:t>
        </w:r>
        <w:r>
          <w:rPr>
            <w:rFonts w:ascii="Verdana" w:hAnsi="Verdana"/>
            <w:color w:val="000000"/>
            <w:sz w:val="18"/>
            <w:szCs w:val="18"/>
            <w:shd w:val="clear" w:color="auto" w:fill="FFFFFF"/>
          </w:rPr>
          <w:t> : Fetches all articles. </w:t>
        </w:r>
        <w:r>
          <w:rPr>
            <w:rFonts w:ascii="Verdana" w:hAnsi="Verdana"/>
            <w:color w:val="000000"/>
            <w:sz w:val="18"/>
            <w:szCs w:val="18"/>
          </w:rPr>
          <w:br/>
        </w:r>
        <w:r>
          <w:rPr>
            <w:rFonts w:ascii="Verdana" w:hAnsi="Verdana"/>
            <w:b/>
            <w:bCs/>
            <w:color w:val="000000"/>
            <w:sz w:val="18"/>
            <w:szCs w:val="18"/>
            <w:shd w:val="clear" w:color="auto" w:fill="FFFFFF"/>
          </w:rPr>
          <w:t>2. GET /articles/1</w:t>
        </w:r>
        <w:r>
          <w:rPr>
            <w:rFonts w:ascii="Verdana" w:hAnsi="Verdana"/>
            <w:color w:val="000000"/>
            <w:sz w:val="18"/>
            <w:szCs w:val="18"/>
            <w:shd w:val="clear" w:color="auto" w:fill="FFFFFF"/>
          </w:rPr>
          <w:t> : Fetches article by id. </w:t>
        </w:r>
        <w:r>
          <w:rPr>
            <w:rFonts w:ascii="Verdana" w:hAnsi="Verdana"/>
            <w:color w:val="000000"/>
            <w:sz w:val="18"/>
            <w:szCs w:val="18"/>
          </w:rPr>
          <w:br/>
        </w:r>
        <w:r>
          <w:rPr>
            <w:rFonts w:ascii="Verdana" w:hAnsi="Verdana"/>
            <w:b/>
            <w:bCs/>
            <w:color w:val="000000"/>
            <w:sz w:val="18"/>
            <w:szCs w:val="18"/>
            <w:shd w:val="clear" w:color="auto" w:fill="FFFFFF"/>
          </w:rPr>
          <w:t>3. POST /articles</w:t>
        </w:r>
        <w:r>
          <w:rPr>
            <w:rFonts w:ascii="Verdana" w:hAnsi="Verdana"/>
            <w:color w:val="000000"/>
            <w:sz w:val="18"/>
            <w:szCs w:val="18"/>
            <w:shd w:val="clear" w:color="auto" w:fill="FFFFFF"/>
          </w:rPr>
          <w:t> : Create article. </w:t>
        </w:r>
        <w:r>
          <w:rPr>
            <w:rFonts w:ascii="Verdana" w:hAnsi="Verdana"/>
            <w:color w:val="000000"/>
            <w:sz w:val="18"/>
            <w:szCs w:val="18"/>
          </w:rPr>
          <w:br/>
        </w:r>
        <w:r>
          <w:rPr>
            <w:rFonts w:ascii="Verdana" w:hAnsi="Verdana"/>
            <w:b/>
            <w:bCs/>
            <w:color w:val="000000"/>
            <w:sz w:val="18"/>
            <w:szCs w:val="18"/>
            <w:shd w:val="clear" w:color="auto" w:fill="FFFFFF"/>
          </w:rPr>
          <w:t>4. PUT /articles/1</w:t>
        </w:r>
        <w:r>
          <w:rPr>
            <w:rFonts w:ascii="Verdana" w:hAnsi="Verdana"/>
            <w:color w:val="000000"/>
            <w:sz w:val="18"/>
            <w:szCs w:val="18"/>
            <w:shd w:val="clear" w:color="auto" w:fill="FFFFFF"/>
          </w:rPr>
          <w:t> : Update article by id. </w:t>
        </w:r>
        <w:r>
          <w:rPr>
            <w:rFonts w:ascii="Verdana" w:hAnsi="Verdana"/>
            <w:color w:val="000000"/>
            <w:sz w:val="18"/>
            <w:szCs w:val="18"/>
          </w:rPr>
          <w:br/>
        </w:r>
        <w:r>
          <w:rPr>
            <w:rFonts w:ascii="Verdana" w:hAnsi="Verdana"/>
            <w:b/>
            <w:bCs/>
            <w:color w:val="000000"/>
            <w:sz w:val="18"/>
            <w:szCs w:val="18"/>
            <w:shd w:val="clear" w:color="auto" w:fill="FFFFFF"/>
          </w:rPr>
          <w:t>5. DELETE /articles/1</w:t>
        </w:r>
        <w:r>
          <w:rPr>
            <w:rFonts w:ascii="Verdana" w:hAnsi="Verdana"/>
            <w:color w:val="000000"/>
            <w:sz w:val="18"/>
            <w:szCs w:val="18"/>
            <w:shd w:val="clear" w:color="auto" w:fill="FFFFFF"/>
          </w:rPr>
          <w:t> : Delete article by id.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Find the </w:t>
        </w:r>
        <w:r>
          <w:fldChar w:fldCharType="begin"/>
        </w:r>
        <w:r>
          <w:instrText xml:space="preserve"> HYPERLINK "https://www.npmjs.com/package/json-server" \t "_blank" </w:instrText>
        </w:r>
        <w:r>
          <w:fldChar w:fldCharType="separate"/>
        </w:r>
        <w:r>
          <w:rPr>
            <w:rStyle w:val="Hyperlink"/>
            <w:rFonts w:ascii="Verdana" w:hAnsi="Verdana"/>
            <w:color w:val="000000"/>
            <w:sz w:val="18"/>
            <w:szCs w:val="18"/>
            <w:shd w:val="clear" w:color="auto" w:fill="FFFFFF"/>
          </w:rPr>
          <w:t>link</w:t>
        </w:r>
        <w:r>
          <w:fldChar w:fldCharType="end"/>
        </w:r>
        <w:r>
          <w:rPr>
            <w:rFonts w:ascii="Verdana" w:hAnsi="Verdana"/>
            <w:color w:val="000000"/>
            <w:sz w:val="18"/>
            <w:szCs w:val="18"/>
            <w:shd w:val="clear" w:color="auto" w:fill="FFFFFF"/>
          </w:rPr>
          <w:t> for </w:t>
        </w:r>
        <w:r>
          <w:rPr>
            <w:rStyle w:val="HTMLCode"/>
            <w:rFonts w:eastAsiaTheme="minorHAnsi"/>
            <w:color w:val="990000"/>
            <w:sz w:val="18"/>
            <w:szCs w:val="18"/>
            <w:bdr w:val="single" w:sz="4" w:space="0" w:color="CCCCCC" w:frame="1"/>
            <w:shd w:val="clear" w:color="auto" w:fill="EFEBEB"/>
          </w:rPr>
          <w:t>json-server</w:t>
        </w:r>
        <w:r>
          <w:rPr>
            <w:rFonts w:ascii="Verdana" w:hAnsi="Verdana"/>
            <w:color w:val="000000"/>
            <w:sz w:val="18"/>
            <w:szCs w:val="18"/>
            <w:shd w:val="clear" w:color="auto" w:fill="FFFFFF"/>
          </w:rPr>
          <w:t> reference.</w:t>
        </w:r>
      </w:ins>
    </w:p>
    <w:p w:rsidR="00744F75" w:rsidRDefault="00744F75" w:rsidP="00744F75">
      <w:pPr>
        <w:pStyle w:val="Heading3"/>
        <w:shd w:val="clear" w:color="auto" w:fill="FFFFFF"/>
        <w:spacing w:before="250" w:line="501" w:lineRule="atLeast"/>
        <w:rPr>
          <w:ins w:id="36" w:author="Unknown"/>
          <w:rFonts w:ascii="Verdana" w:hAnsi="Verdana"/>
          <w:b w:val="0"/>
          <w:bCs w:val="0"/>
          <w:color w:val="025969"/>
          <w:sz w:val="34"/>
          <w:szCs w:val="34"/>
        </w:rPr>
      </w:pPr>
      <w:ins w:id="37" w:author="Unknown">
        <w:r>
          <w:rPr>
            <w:rFonts w:ascii="Verdana" w:hAnsi="Verdana"/>
            <w:b w:val="0"/>
            <w:bCs w:val="0"/>
            <w:color w:val="025969"/>
            <w:sz w:val="34"/>
            <w:szCs w:val="34"/>
          </w:rPr>
          <w:t>Complete Example</w:t>
        </w:r>
      </w:ins>
    </w:p>
    <w:p w:rsidR="00744F75" w:rsidRDefault="00744F75" w:rsidP="00744F75">
      <w:pPr>
        <w:rPr>
          <w:ins w:id="38" w:author="Unknown"/>
          <w:rFonts w:ascii="Times New Roman" w:hAnsi="Times New Roman"/>
          <w:sz w:val="24"/>
          <w:szCs w:val="24"/>
        </w:rPr>
      </w:pPr>
      <w:ins w:id="39" w:author="Unknown">
        <w:r>
          <w:rPr>
            <w:rFonts w:ascii="Verdana" w:hAnsi="Verdana"/>
            <w:b/>
            <w:bCs/>
            <w:color w:val="000000"/>
            <w:sz w:val="18"/>
            <w:szCs w:val="18"/>
            <w:shd w:val="clear" w:color="auto" w:fill="FFFFFF"/>
          </w:rPr>
          <w:t>article.service.ts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0" w:author="Unknown"/>
          <w:rStyle w:val="pln"/>
          <w:color w:val="000000"/>
        </w:rPr>
      </w:pPr>
      <w:ins w:id="41"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Injectable</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'@angular/core'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2" w:author="Unknown"/>
          <w:rStyle w:val="pln"/>
          <w:color w:val="000000"/>
        </w:rPr>
      </w:pPr>
      <w:ins w:id="43"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Http</w:t>
        </w:r>
        <w:r>
          <w:rPr>
            <w:rStyle w:val="pun"/>
            <w:color w:val="666600"/>
          </w:rPr>
          <w:t>,</w:t>
        </w:r>
        <w:r>
          <w:rPr>
            <w:rStyle w:val="pln"/>
            <w:color w:val="000000"/>
          </w:rPr>
          <w:t xml:space="preserve"> </w:t>
        </w:r>
        <w:r>
          <w:rPr>
            <w:rStyle w:val="typ"/>
            <w:color w:val="A604BE"/>
          </w:rPr>
          <w:t>Response</w:t>
        </w:r>
        <w:r>
          <w:rPr>
            <w:rStyle w:val="pun"/>
            <w:color w:val="666600"/>
          </w:rPr>
          <w:t>,</w:t>
        </w:r>
        <w:r>
          <w:rPr>
            <w:rStyle w:val="pln"/>
            <w:color w:val="000000"/>
          </w:rPr>
          <w:t xml:space="preserve"> </w:t>
        </w:r>
        <w:r>
          <w:rPr>
            <w:rStyle w:val="typ"/>
            <w:color w:val="A604BE"/>
          </w:rPr>
          <w:t>Headers</w:t>
        </w:r>
        <w:r>
          <w:rPr>
            <w:rStyle w:val="pun"/>
            <w:color w:val="666600"/>
          </w:rPr>
          <w:t>,</w:t>
        </w:r>
        <w:r>
          <w:rPr>
            <w:rStyle w:val="pln"/>
            <w:color w:val="000000"/>
          </w:rPr>
          <w:t xml:space="preserve"> </w:t>
        </w:r>
        <w:r>
          <w:rPr>
            <w:rStyle w:val="typ"/>
            <w:color w:val="A604BE"/>
          </w:rPr>
          <w:t>URLSearchParams</w:t>
        </w:r>
        <w:r>
          <w:rPr>
            <w:rStyle w:val="pun"/>
            <w:color w:val="666600"/>
          </w:rPr>
          <w:t>,</w:t>
        </w:r>
        <w:r>
          <w:rPr>
            <w:rStyle w:val="pln"/>
            <w:color w:val="000000"/>
          </w:rPr>
          <w:t xml:space="preserve"> </w:t>
        </w:r>
        <w:r>
          <w:rPr>
            <w:rStyle w:val="typ"/>
            <w:color w:val="A604BE"/>
          </w:rPr>
          <w:t>RequestOptions</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'@angular/http'</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4" w:author="Unknown"/>
          <w:rStyle w:val="pln"/>
          <w:color w:val="000000"/>
        </w:rPr>
      </w:pPr>
      <w:ins w:id="45"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Observable</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'rxjs'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6" w:author="Unknown"/>
          <w:rStyle w:val="pln"/>
          <w:color w:val="000000"/>
        </w:rPr>
      </w:pP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7" w:author="Unknown"/>
          <w:rStyle w:val="pln"/>
          <w:color w:val="000000"/>
        </w:rPr>
      </w:pPr>
      <w:ins w:id="48"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Article</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'./article'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9" w:author="Unknown"/>
          <w:rStyle w:val="pln"/>
          <w:color w:val="000000"/>
        </w:rPr>
      </w:pP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0" w:author="Unknown"/>
          <w:rStyle w:val="pln"/>
          <w:color w:val="000000"/>
        </w:rPr>
      </w:pPr>
      <w:ins w:id="51" w:author="Unknown">
        <w:r>
          <w:rPr>
            <w:rStyle w:val="lit"/>
            <w:color w:val="006666"/>
          </w:rPr>
          <w:t>@Injectable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2" w:author="Unknown"/>
          <w:rStyle w:val="pln"/>
          <w:color w:val="000000"/>
        </w:rPr>
      </w:pPr>
      <w:ins w:id="53" w:author="Unknown">
        <w:r>
          <w:rPr>
            <w:rStyle w:val="kwd"/>
            <w:color w:val="0000FF"/>
          </w:rPr>
          <w:t>export</w:t>
        </w:r>
        <w:r>
          <w:rPr>
            <w:rStyle w:val="pln"/>
            <w:color w:val="000000"/>
          </w:rPr>
          <w:t xml:space="preserve"> </w:t>
        </w:r>
        <w:r>
          <w:rPr>
            <w:rStyle w:val="kwd"/>
            <w:color w:val="0000FF"/>
          </w:rPr>
          <w:t>class</w:t>
        </w:r>
        <w:r>
          <w:rPr>
            <w:rStyle w:val="pln"/>
            <w:color w:val="000000"/>
          </w:rPr>
          <w:t xml:space="preserve"> </w:t>
        </w:r>
        <w:r>
          <w:rPr>
            <w:rStyle w:val="typ"/>
            <w:color w:val="A604BE"/>
          </w:rPr>
          <w:t>ArticleService</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4" w:author="Unknown"/>
          <w:rStyle w:val="pln"/>
          <w:color w:val="000000"/>
        </w:rPr>
      </w:pPr>
      <w:ins w:id="55" w:author="Unknown">
        <w:r>
          <w:rPr>
            <w:rStyle w:val="pln"/>
            <w:color w:val="000000"/>
          </w:rPr>
          <w:t xml:space="preserve">    </w:t>
        </w:r>
        <w:r>
          <w:rPr>
            <w:rStyle w:val="com"/>
            <w:color w:val="880000"/>
          </w:rPr>
          <w:t>//URL for CRUD operations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6" w:author="Unknown"/>
          <w:rStyle w:val="pln"/>
          <w:color w:val="000000"/>
        </w:rPr>
      </w:pPr>
      <w:ins w:id="57" w:author="Unknown">
        <w:r>
          <w:rPr>
            <w:rStyle w:val="pln"/>
            <w:color w:val="000000"/>
          </w:rPr>
          <w:t xml:space="preserve">    articleUrl </w:t>
        </w:r>
        <w:r>
          <w:rPr>
            <w:rStyle w:val="pun"/>
            <w:color w:val="666600"/>
          </w:rPr>
          <w:t>=</w:t>
        </w:r>
        <w:r>
          <w:rPr>
            <w:rStyle w:val="pln"/>
            <w:color w:val="000000"/>
          </w:rPr>
          <w:t xml:space="preserve"> </w:t>
        </w:r>
        <w:r>
          <w:rPr>
            <w:rStyle w:val="str"/>
            <w:color w:val="008800"/>
          </w:rPr>
          <w:t>"http://localhost:3000/articles"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8" w:author="Unknown"/>
          <w:rStyle w:val="pln"/>
          <w:color w:val="000000"/>
        </w:rPr>
      </w:pPr>
      <w:ins w:id="59" w:author="Unknown">
        <w:r>
          <w:rPr>
            <w:rStyle w:val="pln"/>
            <w:color w:val="000000"/>
          </w:rPr>
          <w:t xml:space="preserve">    </w:t>
        </w:r>
        <w:r>
          <w:rPr>
            <w:rStyle w:val="com"/>
            <w:color w:val="880000"/>
          </w:rPr>
          <w:t>//Create constructor to get Http instance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0" w:author="Unknown"/>
          <w:rStyle w:val="pln"/>
          <w:color w:val="000000"/>
        </w:rPr>
      </w:pPr>
      <w:ins w:id="61" w:author="Unknown">
        <w:r>
          <w:rPr>
            <w:rStyle w:val="pln"/>
            <w:color w:val="000000"/>
          </w:rPr>
          <w:t xml:space="preserve">    constructor</w:t>
        </w:r>
        <w:r>
          <w:rPr>
            <w:rStyle w:val="pun"/>
            <w:color w:val="666600"/>
          </w:rPr>
          <w:t>(</w:t>
        </w:r>
        <w:r>
          <w:rPr>
            <w:rStyle w:val="kwd"/>
            <w:color w:val="0000FF"/>
          </w:rPr>
          <w:t>private</w:t>
        </w:r>
        <w:r>
          <w:rPr>
            <w:rStyle w:val="pln"/>
            <w:color w:val="000000"/>
          </w:rPr>
          <w:t xml:space="preserve"> http</w:t>
        </w:r>
        <w:r>
          <w:rPr>
            <w:rStyle w:val="pun"/>
            <w:color w:val="666600"/>
          </w:rPr>
          <w:t>:</w:t>
        </w:r>
        <w:r>
          <w:rPr>
            <w:rStyle w:val="typ"/>
            <w:color w:val="A604BE"/>
          </w:rPr>
          <w:t>Http</w:t>
        </w:r>
        <w:r>
          <w:rPr>
            <w:rStyle w:val="pun"/>
            <w:color w:val="666600"/>
          </w:rPr>
          <w:t>)</w:t>
        </w:r>
        <w:r>
          <w:rPr>
            <w:rStyle w:val="pln"/>
            <w:color w:val="000000"/>
          </w:rPr>
          <w:t xml:space="preserve"> </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2" w:author="Unknown"/>
          <w:rStyle w:val="pln"/>
          <w:color w:val="000000"/>
        </w:rPr>
      </w:pPr>
      <w:ins w:id="63"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4" w:author="Unknown"/>
          <w:rStyle w:val="pln"/>
          <w:color w:val="000000"/>
        </w:rPr>
      </w:pPr>
      <w:ins w:id="65" w:author="Unknown">
        <w:r>
          <w:rPr>
            <w:rStyle w:val="pln"/>
            <w:color w:val="000000"/>
          </w:rPr>
          <w:t xml:space="preserve">    </w:t>
        </w:r>
        <w:r>
          <w:rPr>
            <w:rStyle w:val="com"/>
            <w:color w:val="880000"/>
          </w:rPr>
          <w:t>//Fetch all articles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6" w:author="Unknown"/>
          <w:rStyle w:val="pln"/>
          <w:color w:val="000000"/>
        </w:rPr>
      </w:pPr>
      <w:ins w:id="67" w:author="Unknown">
        <w:r>
          <w:rPr>
            <w:rStyle w:val="pln"/>
            <w:color w:val="000000"/>
          </w:rPr>
          <w:t xml:space="preserve">    getAllArticles</w:t>
        </w:r>
        <w:r>
          <w:rPr>
            <w:rStyle w:val="pun"/>
            <w:color w:val="666600"/>
          </w:rPr>
          <w:t>():</w:t>
        </w:r>
        <w:r>
          <w:rPr>
            <w:rStyle w:val="pln"/>
            <w:color w:val="000000"/>
          </w:rPr>
          <w:t xml:space="preserve"> </w:t>
        </w:r>
        <w:r>
          <w:rPr>
            <w:rStyle w:val="typ"/>
            <w:color w:val="A604BE"/>
          </w:rPr>
          <w:t>Observable</w:t>
        </w:r>
        <w:r>
          <w:rPr>
            <w:rStyle w:val="pun"/>
            <w:color w:val="666600"/>
          </w:rPr>
          <w:t>&lt;</w:t>
        </w:r>
        <w:r>
          <w:rPr>
            <w:rStyle w:val="typ"/>
            <w:color w:val="A604BE"/>
          </w:rPr>
          <w:t>Article</w:t>
        </w:r>
        <w:r>
          <w:rPr>
            <w:rStyle w:val="pun"/>
            <w:color w:val="666600"/>
          </w:rPr>
          <w:t>[]&gt;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8" w:author="Unknown"/>
          <w:rStyle w:val="pln"/>
          <w:color w:val="000000"/>
        </w:rPr>
      </w:pPr>
      <w:ins w:id="69" w:author="Unknown">
        <w:r>
          <w:rPr>
            <w:rStyle w:val="pln"/>
            <w:color w:val="000000"/>
          </w:rPr>
          <w:lastRenderedPageBreak/>
          <w:t xml:space="preserve">        </w:t>
        </w:r>
        <w:r>
          <w:rPr>
            <w:rStyle w:val="kwd"/>
            <w:color w:val="0000FF"/>
          </w:rPr>
          <w:t>return</w:t>
        </w:r>
        <w:r>
          <w:rPr>
            <w:rStyle w:val="pln"/>
            <w:color w:val="000000"/>
          </w:rPr>
          <w:t xml:space="preserve"> </w:t>
        </w:r>
        <w:r>
          <w:rPr>
            <w:rStyle w:val="kwd"/>
            <w:color w:val="0000FF"/>
          </w:rPr>
          <w:t>this</w:t>
        </w:r>
        <w:r>
          <w:rPr>
            <w:rStyle w:val="pun"/>
            <w:color w:val="666600"/>
          </w:rPr>
          <w:t>.</w:t>
        </w:r>
        <w:r>
          <w:rPr>
            <w:rStyle w:val="pln"/>
            <w:color w:val="000000"/>
          </w:rPr>
          <w:t>http</w:t>
        </w:r>
        <w:r>
          <w:rPr>
            <w:rStyle w:val="pun"/>
            <w:color w:val="666600"/>
          </w:rPr>
          <w:t>.</w:t>
        </w:r>
        <w:r>
          <w:rPr>
            <w:rStyle w:val="kwd"/>
            <w:color w:val="0000FF"/>
          </w:rPr>
          <w:t>get</w:t>
        </w:r>
        <w:r>
          <w:rPr>
            <w:rStyle w:val="pun"/>
            <w:color w:val="666600"/>
          </w:rPr>
          <w:t>(</w:t>
        </w:r>
        <w:r>
          <w:rPr>
            <w:rStyle w:val="kwd"/>
            <w:color w:val="0000FF"/>
          </w:rPr>
          <w:t>this</w:t>
        </w:r>
        <w:r>
          <w:rPr>
            <w:rStyle w:val="pun"/>
            <w:color w:val="666600"/>
          </w:rPr>
          <w:t>.</w:t>
        </w:r>
        <w:r>
          <w:rPr>
            <w:rStyle w:val="pln"/>
            <w:color w:val="000000"/>
          </w:rPr>
          <w:t>articleUrl</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70" w:author="Unknown"/>
          <w:rStyle w:val="pln"/>
          <w:color w:val="000000"/>
        </w:rPr>
      </w:pPr>
      <w:ins w:id="71" w:author="Unknown">
        <w:r>
          <w:rPr>
            <w:rStyle w:val="pln"/>
            <w:color w:val="000000"/>
          </w:rPr>
          <w:tab/>
          <w:t xml:space="preserve">   </w:t>
        </w:r>
        <w:r>
          <w:rPr>
            <w:rStyle w:val="pun"/>
            <w:color w:val="666600"/>
          </w:rPr>
          <w:t>.</w:t>
        </w:r>
        <w:r>
          <w:rPr>
            <w:rStyle w:val="pln"/>
            <w:color w:val="000000"/>
          </w:rPr>
          <w:t>map</w:t>
        </w:r>
        <w:r>
          <w:rPr>
            <w:rStyle w:val="pun"/>
            <w:color w:val="666600"/>
          </w:rPr>
          <w:t>(</w:t>
        </w:r>
        <w:r>
          <w:rPr>
            <w:rStyle w:val="kwd"/>
            <w:color w:val="0000FF"/>
          </w:rPr>
          <w:t>this</w:t>
        </w:r>
        <w:r>
          <w:rPr>
            <w:rStyle w:val="pun"/>
            <w:color w:val="666600"/>
          </w:rPr>
          <w:t>.</w:t>
        </w:r>
        <w:r>
          <w:rPr>
            <w:rStyle w:val="pln"/>
            <w:color w:val="000000"/>
          </w:rPr>
          <w:t>extractData</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72" w:author="Unknown"/>
          <w:rStyle w:val="pln"/>
          <w:color w:val="000000"/>
        </w:rPr>
      </w:pPr>
      <w:ins w:id="73" w:author="Unknown">
        <w:r>
          <w:rPr>
            <w:rStyle w:val="pln"/>
            <w:color w:val="000000"/>
          </w:rPr>
          <w:tab/>
          <w:t xml:space="preserve">   </w:t>
        </w:r>
        <w:r>
          <w:rPr>
            <w:rStyle w:val="pun"/>
            <w:color w:val="666600"/>
          </w:rPr>
          <w:t>.</w:t>
        </w:r>
        <w:r>
          <w:rPr>
            <w:rStyle w:val="kwd"/>
            <w:color w:val="0000FF"/>
          </w:rPr>
          <w:t>catch</w:t>
        </w:r>
        <w:r>
          <w:rPr>
            <w:rStyle w:val="pun"/>
            <w:color w:val="666600"/>
          </w:rPr>
          <w:t>(</w:t>
        </w:r>
        <w:r>
          <w:rPr>
            <w:rStyle w:val="kwd"/>
            <w:color w:val="0000FF"/>
          </w:rPr>
          <w:t>this</w:t>
        </w:r>
        <w:r>
          <w:rPr>
            <w:rStyle w:val="pun"/>
            <w:color w:val="666600"/>
          </w:rPr>
          <w:t>.</w:t>
        </w:r>
        <w:r>
          <w:rPr>
            <w:rStyle w:val="pln"/>
            <w:color w:val="000000"/>
          </w:rPr>
          <w:t>handleError</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74" w:author="Unknown"/>
          <w:rStyle w:val="pln"/>
          <w:color w:val="000000"/>
        </w:rPr>
      </w:pP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75" w:author="Unknown"/>
          <w:rStyle w:val="pln"/>
          <w:color w:val="000000"/>
        </w:rPr>
      </w:pPr>
      <w:ins w:id="76"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77" w:author="Unknown"/>
          <w:rStyle w:val="pln"/>
          <w:color w:val="000000"/>
        </w:rPr>
      </w:pPr>
      <w:ins w:id="78" w:author="Unknown">
        <w:r>
          <w:rPr>
            <w:rStyle w:val="pln"/>
            <w:color w:val="000000"/>
          </w:rPr>
          <w:t xml:space="preserve">    </w:t>
        </w:r>
        <w:r>
          <w:rPr>
            <w:rStyle w:val="com"/>
            <w:color w:val="880000"/>
          </w:rPr>
          <w:t>//Create article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79" w:author="Unknown"/>
          <w:rStyle w:val="pln"/>
          <w:color w:val="000000"/>
        </w:rPr>
      </w:pPr>
      <w:ins w:id="80" w:author="Unknown">
        <w:r>
          <w:rPr>
            <w:rStyle w:val="pln"/>
            <w:color w:val="000000"/>
          </w:rPr>
          <w:t xml:space="preserve">    createArticle</w:t>
        </w:r>
        <w:r>
          <w:rPr>
            <w:rStyle w:val="pun"/>
            <w:color w:val="666600"/>
          </w:rPr>
          <w:t>(</w:t>
        </w:r>
        <w:r>
          <w:rPr>
            <w:rStyle w:val="pln"/>
            <w:color w:val="000000"/>
          </w:rPr>
          <w:t>article</w:t>
        </w:r>
        <w:r>
          <w:rPr>
            <w:rStyle w:val="pun"/>
            <w:color w:val="666600"/>
          </w:rPr>
          <w:t>:</w:t>
        </w:r>
        <w:r>
          <w:rPr>
            <w:rStyle w:val="pln"/>
            <w:color w:val="000000"/>
          </w:rPr>
          <w:t xml:space="preserve"> </w:t>
        </w:r>
        <w:r>
          <w:rPr>
            <w:rStyle w:val="typ"/>
            <w:color w:val="A604BE"/>
          </w:rPr>
          <w:t>Article</w:t>
        </w:r>
        <w:r>
          <w:rPr>
            <w:rStyle w:val="pun"/>
            <w:color w:val="666600"/>
          </w:rPr>
          <w:t>):</w:t>
        </w:r>
        <w:r>
          <w:rPr>
            <w:rStyle w:val="typ"/>
            <w:color w:val="A604BE"/>
          </w:rPr>
          <w:t>Observable</w:t>
        </w:r>
        <w:r>
          <w:rPr>
            <w:rStyle w:val="str"/>
            <w:color w:val="008800"/>
          </w:rPr>
          <w:t>&lt;number&gt;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81" w:author="Unknown"/>
          <w:rStyle w:val="pln"/>
          <w:color w:val="000000"/>
        </w:rPr>
      </w:pPr>
      <w:ins w:id="82" w:author="Unknown">
        <w:r>
          <w:rPr>
            <w:rStyle w:val="pln"/>
            <w:color w:val="000000"/>
          </w:rPr>
          <w:tab/>
        </w:r>
        <w:r>
          <w:rPr>
            <w:rStyle w:val="kwd"/>
            <w:color w:val="0000FF"/>
          </w:rPr>
          <w:t>let</w:t>
        </w:r>
        <w:r>
          <w:rPr>
            <w:rStyle w:val="pln"/>
            <w:color w:val="000000"/>
          </w:rPr>
          <w:t xml:space="preserve"> cpHeaders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Headers</w:t>
        </w:r>
        <w:r>
          <w:rPr>
            <w:rStyle w:val="pun"/>
            <w:color w:val="666600"/>
          </w:rPr>
          <w:t>({</w:t>
        </w:r>
        <w:r>
          <w:rPr>
            <w:rStyle w:val="pln"/>
            <w:color w:val="000000"/>
          </w:rPr>
          <w:t xml:space="preserve"> </w:t>
        </w:r>
        <w:r>
          <w:rPr>
            <w:rStyle w:val="str"/>
            <w:color w:val="008800"/>
          </w:rPr>
          <w:t>'Content-Type'</w:t>
        </w:r>
        <w:r>
          <w:rPr>
            <w:rStyle w:val="pun"/>
            <w:color w:val="666600"/>
          </w:rPr>
          <w:t>:</w:t>
        </w:r>
        <w:r>
          <w:rPr>
            <w:rStyle w:val="pln"/>
            <w:color w:val="000000"/>
          </w:rPr>
          <w:t xml:space="preserve"> </w:t>
        </w:r>
        <w:r>
          <w:rPr>
            <w:rStyle w:val="str"/>
            <w:color w:val="008800"/>
          </w:rPr>
          <w:t>'application/json'</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83" w:author="Unknown"/>
          <w:rStyle w:val="pln"/>
          <w:color w:val="000000"/>
        </w:rPr>
      </w:pPr>
      <w:ins w:id="84" w:author="Unknown">
        <w:r>
          <w:rPr>
            <w:rStyle w:val="pln"/>
            <w:color w:val="000000"/>
          </w:rPr>
          <w:t xml:space="preserve">        </w:t>
        </w:r>
        <w:r>
          <w:rPr>
            <w:rStyle w:val="kwd"/>
            <w:color w:val="0000FF"/>
          </w:rPr>
          <w:t>let</w:t>
        </w:r>
        <w:r>
          <w:rPr>
            <w:rStyle w:val="pln"/>
            <w:color w:val="000000"/>
          </w:rPr>
          <w:t xml:space="preserve"> options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RequestOptions</w:t>
        </w:r>
        <w:r>
          <w:rPr>
            <w:rStyle w:val="pun"/>
            <w:color w:val="666600"/>
          </w:rPr>
          <w:t>({</w:t>
        </w:r>
        <w:r>
          <w:rPr>
            <w:rStyle w:val="pln"/>
            <w:color w:val="000000"/>
          </w:rPr>
          <w:t xml:space="preserve"> headers</w:t>
        </w:r>
        <w:r>
          <w:rPr>
            <w:rStyle w:val="pun"/>
            <w:color w:val="666600"/>
          </w:rPr>
          <w:t>:</w:t>
        </w:r>
        <w:r>
          <w:rPr>
            <w:rStyle w:val="pln"/>
            <w:color w:val="000000"/>
          </w:rPr>
          <w:t xml:space="preserve"> cpHeaders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85" w:author="Unknown"/>
          <w:rStyle w:val="pln"/>
          <w:color w:val="000000"/>
        </w:rPr>
      </w:pPr>
      <w:ins w:id="86" w:author="Unknown">
        <w:r>
          <w:rPr>
            <w:rStyle w:val="pln"/>
            <w:color w:val="000000"/>
          </w:rPr>
          <w:t xml:space="preserve">        </w:t>
        </w:r>
        <w:r>
          <w:rPr>
            <w:rStyle w:val="kwd"/>
            <w:color w:val="0000FF"/>
          </w:rPr>
          <w:t>return</w:t>
        </w:r>
        <w:r>
          <w:rPr>
            <w:rStyle w:val="pln"/>
            <w:color w:val="000000"/>
          </w:rPr>
          <w:t xml:space="preserve"> </w:t>
        </w:r>
        <w:r>
          <w:rPr>
            <w:rStyle w:val="kwd"/>
            <w:color w:val="0000FF"/>
          </w:rPr>
          <w:t>this</w:t>
        </w:r>
        <w:r>
          <w:rPr>
            <w:rStyle w:val="pun"/>
            <w:color w:val="666600"/>
          </w:rPr>
          <w:t>.</w:t>
        </w:r>
        <w:r>
          <w:rPr>
            <w:rStyle w:val="pln"/>
            <w:color w:val="000000"/>
          </w:rPr>
          <w:t>http</w:t>
        </w:r>
        <w:r>
          <w:rPr>
            <w:rStyle w:val="pun"/>
            <w:color w:val="666600"/>
          </w:rPr>
          <w:t>.</w:t>
        </w:r>
        <w:r>
          <w:rPr>
            <w:rStyle w:val="pln"/>
            <w:color w:val="000000"/>
          </w:rPr>
          <w:t>post</w:t>
        </w:r>
        <w:r>
          <w:rPr>
            <w:rStyle w:val="pun"/>
            <w:color w:val="666600"/>
          </w:rPr>
          <w:t>(</w:t>
        </w:r>
        <w:r>
          <w:rPr>
            <w:rStyle w:val="kwd"/>
            <w:color w:val="0000FF"/>
          </w:rPr>
          <w:t>this</w:t>
        </w:r>
        <w:r>
          <w:rPr>
            <w:rStyle w:val="pun"/>
            <w:color w:val="666600"/>
          </w:rPr>
          <w:t>.</w:t>
        </w:r>
        <w:r>
          <w:rPr>
            <w:rStyle w:val="pln"/>
            <w:color w:val="000000"/>
          </w:rPr>
          <w:t>articleUrl</w:t>
        </w:r>
        <w:r>
          <w:rPr>
            <w:rStyle w:val="pun"/>
            <w:color w:val="666600"/>
          </w:rPr>
          <w:t>,</w:t>
        </w:r>
        <w:r>
          <w:rPr>
            <w:rStyle w:val="pln"/>
            <w:color w:val="000000"/>
          </w:rPr>
          <w:t xml:space="preserve"> article</w:t>
        </w:r>
        <w:r>
          <w:rPr>
            <w:rStyle w:val="pun"/>
            <w:color w:val="666600"/>
          </w:rPr>
          <w:t>,</w:t>
        </w:r>
        <w:r>
          <w:rPr>
            <w:rStyle w:val="pln"/>
            <w:color w:val="000000"/>
          </w:rPr>
          <w:t xml:space="preserve"> options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87" w:author="Unknown"/>
          <w:rStyle w:val="pln"/>
          <w:color w:val="000000"/>
        </w:rPr>
      </w:pPr>
      <w:ins w:id="88" w:author="Unknown">
        <w:r>
          <w:rPr>
            <w:rStyle w:val="pln"/>
            <w:color w:val="000000"/>
          </w:rPr>
          <w:t xml:space="preserve">               </w:t>
        </w:r>
        <w:r>
          <w:rPr>
            <w:rStyle w:val="pun"/>
            <w:color w:val="666600"/>
          </w:rPr>
          <w:t>.</w:t>
        </w:r>
        <w:r>
          <w:rPr>
            <w:rStyle w:val="pln"/>
            <w:color w:val="000000"/>
          </w:rPr>
          <w:t>map</w:t>
        </w:r>
        <w:r>
          <w:rPr>
            <w:rStyle w:val="pun"/>
            <w:color w:val="666600"/>
          </w:rPr>
          <w:t>(</w:t>
        </w:r>
        <w:r>
          <w:rPr>
            <w:rStyle w:val="pln"/>
            <w:color w:val="000000"/>
          </w:rPr>
          <w:t xml:space="preserve">success </w:t>
        </w:r>
        <w:r>
          <w:rPr>
            <w:rStyle w:val="pun"/>
            <w:color w:val="666600"/>
          </w:rPr>
          <w:t>=&gt;</w:t>
        </w:r>
        <w:r>
          <w:rPr>
            <w:rStyle w:val="pln"/>
            <w:color w:val="000000"/>
          </w:rPr>
          <w:t xml:space="preserve"> success</w:t>
        </w:r>
        <w:r>
          <w:rPr>
            <w:rStyle w:val="pun"/>
            <w:color w:val="666600"/>
          </w:rPr>
          <w:t>.</w:t>
        </w:r>
        <w:r>
          <w:rPr>
            <w:rStyle w:val="pln"/>
            <w:color w:val="000000"/>
          </w:rPr>
          <w:t>status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89" w:author="Unknown"/>
          <w:rStyle w:val="pln"/>
          <w:color w:val="000000"/>
        </w:rPr>
      </w:pPr>
      <w:ins w:id="90" w:author="Unknown">
        <w:r>
          <w:rPr>
            <w:rStyle w:val="pln"/>
            <w:color w:val="000000"/>
          </w:rPr>
          <w:t xml:space="preserve">               </w:t>
        </w:r>
        <w:r>
          <w:rPr>
            <w:rStyle w:val="pun"/>
            <w:color w:val="666600"/>
          </w:rPr>
          <w:t>.</w:t>
        </w:r>
        <w:r>
          <w:rPr>
            <w:rStyle w:val="kwd"/>
            <w:color w:val="0000FF"/>
          </w:rPr>
          <w:t>catch</w:t>
        </w:r>
        <w:r>
          <w:rPr>
            <w:rStyle w:val="pun"/>
            <w:color w:val="666600"/>
          </w:rPr>
          <w:t>(</w:t>
        </w:r>
        <w:r>
          <w:rPr>
            <w:rStyle w:val="kwd"/>
            <w:color w:val="0000FF"/>
          </w:rPr>
          <w:t>this</w:t>
        </w:r>
        <w:r>
          <w:rPr>
            <w:rStyle w:val="pun"/>
            <w:color w:val="666600"/>
          </w:rPr>
          <w:t>.</w:t>
        </w:r>
        <w:r>
          <w:rPr>
            <w:rStyle w:val="pln"/>
            <w:color w:val="000000"/>
          </w:rPr>
          <w:t>handleError</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91" w:author="Unknown"/>
          <w:rStyle w:val="pln"/>
          <w:color w:val="000000"/>
        </w:rPr>
      </w:pPr>
      <w:ins w:id="92"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93" w:author="Unknown"/>
          <w:rStyle w:val="pln"/>
          <w:color w:val="000000"/>
        </w:rPr>
      </w:pPr>
      <w:ins w:id="94" w:author="Unknown">
        <w:r>
          <w:rPr>
            <w:rStyle w:val="pln"/>
            <w:color w:val="000000"/>
          </w:rPr>
          <w:t xml:space="preserve">    </w:t>
        </w:r>
        <w:r>
          <w:rPr>
            <w:rStyle w:val="com"/>
            <w:color w:val="880000"/>
          </w:rPr>
          <w:t>//Fetch article by id</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95" w:author="Unknown"/>
          <w:rStyle w:val="pln"/>
          <w:color w:val="000000"/>
        </w:rPr>
      </w:pPr>
      <w:ins w:id="96" w:author="Unknown">
        <w:r>
          <w:rPr>
            <w:rStyle w:val="pln"/>
            <w:color w:val="000000"/>
          </w:rPr>
          <w:t xml:space="preserve">    getArticleById</w:t>
        </w:r>
        <w:r>
          <w:rPr>
            <w:rStyle w:val="pun"/>
            <w:color w:val="666600"/>
          </w:rPr>
          <w:t>(</w:t>
        </w:r>
        <w:r>
          <w:rPr>
            <w:rStyle w:val="pln"/>
            <w:color w:val="000000"/>
          </w:rPr>
          <w:t>articleId</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w:t>
        </w:r>
        <w:r>
          <w:rPr>
            <w:rStyle w:val="typ"/>
            <w:color w:val="A604BE"/>
          </w:rPr>
          <w:t>Observable</w:t>
        </w:r>
        <w:r>
          <w:rPr>
            <w:rStyle w:val="pun"/>
            <w:color w:val="666600"/>
          </w:rPr>
          <w:t>&lt;</w:t>
        </w:r>
        <w:r>
          <w:rPr>
            <w:rStyle w:val="typ"/>
            <w:color w:val="A604BE"/>
          </w:rPr>
          <w:t>Article</w:t>
        </w:r>
        <w:r>
          <w:rPr>
            <w:rStyle w:val="pun"/>
            <w:color w:val="666600"/>
          </w:rPr>
          <w:t>&gt;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97" w:author="Unknown"/>
          <w:rStyle w:val="pln"/>
          <w:color w:val="000000"/>
        </w:rPr>
      </w:pPr>
      <w:ins w:id="98" w:author="Unknown">
        <w:r>
          <w:rPr>
            <w:rStyle w:val="pln"/>
            <w:color w:val="000000"/>
          </w:rPr>
          <w:tab/>
        </w:r>
        <w:r>
          <w:rPr>
            <w:rStyle w:val="kwd"/>
            <w:color w:val="0000FF"/>
          </w:rPr>
          <w:t>let</w:t>
        </w:r>
        <w:r>
          <w:rPr>
            <w:rStyle w:val="pln"/>
            <w:color w:val="000000"/>
          </w:rPr>
          <w:t xml:space="preserve"> cpHeaders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Headers</w:t>
        </w:r>
        <w:r>
          <w:rPr>
            <w:rStyle w:val="pun"/>
            <w:color w:val="666600"/>
          </w:rPr>
          <w:t>({</w:t>
        </w:r>
        <w:r>
          <w:rPr>
            <w:rStyle w:val="pln"/>
            <w:color w:val="000000"/>
          </w:rPr>
          <w:t xml:space="preserve"> </w:t>
        </w:r>
        <w:r>
          <w:rPr>
            <w:rStyle w:val="str"/>
            <w:color w:val="008800"/>
          </w:rPr>
          <w:t>'Content-Type'</w:t>
        </w:r>
        <w:r>
          <w:rPr>
            <w:rStyle w:val="pun"/>
            <w:color w:val="666600"/>
          </w:rPr>
          <w:t>:</w:t>
        </w:r>
        <w:r>
          <w:rPr>
            <w:rStyle w:val="pln"/>
            <w:color w:val="000000"/>
          </w:rPr>
          <w:t xml:space="preserve"> </w:t>
        </w:r>
        <w:r>
          <w:rPr>
            <w:rStyle w:val="str"/>
            <w:color w:val="008800"/>
          </w:rPr>
          <w:t>'application/json'</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99" w:author="Unknown"/>
          <w:rStyle w:val="pln"/>
          <w:color w:val="000000"/>
        </w:rPr>
      </w:pPr>
      <w:ins w:id="100" w:author="Unknown">
        <w:r>
          <w:rPr>
            <w:rStyle w:val="pln"/>
            <w:color w:val="000000"/>
          </w:rPr>
          <w:tab/>
        </w:r>
        <w:r>
          <w:rPr>
            <w:rStyle w:val="kwd"/>
            <w:color w:val="0000FF"/>
          </w:rPr>
          <w:t>let</w:t>
        </w:r>
        <w:r>
          <w:rPr>
            <w:rStyle w:val="pln"/>
            <w:color w:val="000000"/>
          </w:rPr>
          <w:t xml:space="preserve"> options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RequestOptions</w:t>
        </w:r>
        <w:r>
          <w:rPr>
            <w:rStyle w:val="pun"/>
            <w:color w:val="666600"/>
          </w:rPr>
          <w:t>({</w:t>
        </w:r>
        <w:r>
          <w:rPr>
            <w:rStyle w:val="pln"/>
            <w:color w:val="000000"/>
          </w:rPr>
          <w:t xml:space="preserve"> headers</w:t>
        </w:r>
        <w:r>
          <w:rPr>
            <w:rStyle w:val="pun"/>
            <w:color w:val="666600"/>
          </w:rPr>
          <w:t>:</w:t>
        </w:r>
        <w:r>
          <w:rPr>
            <w:rStyle w:val="pln"/>
            <w:color w:val="000000"/>
          </w:rPr>
          <w:t xml:space="preserve"> cpHeaders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01" w:author="Unknown"/>
          <w:rStyle w:val="pln"/>
          <w:color w:val="000000"/>
        </w:rPr>
      </w:pPr>
      <w:ins w:id="102" w:author="Unknown">
        <w:r>
          <w:rPr>
            <w:rStyle w:val="pln"/>
            <w:color w:val="000000"/>
          </w:rPr>
          <w:tab/>
          <w:t>console</w:t>
        </w:r>
        <w:r>
          <w:rPr>
            <w:rStyle w:val="pun"/>
            <w:color w:val="666600"/>
          </w:rPr>
          <w:t>.</w:t>
        </w:r>
        <w:r>
          <w:rPr>
            <w:rStyle w:val="pln"/>
            <w:color w:val="000000"/>
          </w:rPr>
          <w:t>log</w:t>
        </w:r>
        <w:r>
          <w:rPr>
            <w:rStyle w:val="pun"/>
            <w:color w:val="666600"/>
          </w:rPr>
          <w:t>(</w:t>
        </w:r>
        <w:r>
          <w:rPr>
            <w:rStyle w:val="kwd"/>
            <w:color w:val="0000FF"/>
          </w:rPr>
          <w:t>this</w:t>
        </w:r>
        <w:r>
          <w:rPr>
            <w:rStyle w:val="pun"/>
            <w:color w:val="666600"/>
          </w:rPr>
          <w:t>.</w:t>
        </w:r>
        <w:r>
          <w:rPr>
            <w:rStyle w:val="pln"/>
            <w:color w:val="000000"/>
          </w:rPr>
          <w:t xml:space="preserve">articleUrl </w:t>
        </w:r>
        <w:r>
          <w:rPr>
            <w:rStyle w:val="pun"/>
            <w:color w:val="666600"/>
          </w:rPr>
          <w:t>+</w:t>
        </w:r>
        <w:r>
          <w:rPr>
            <w:rStyle w:val="str"/>
            <w:color w:val="008800"/>
          </w:rPr>
          <w:t>"/"</w:t>
        </w:r>
        <w:r>
          <w:rPr>
            <w:rStyle w:val="pun"/>
            <w:color w:val="666600"/>
          </w:rPr>
          <w:t>+</w:t>
        </w:r>
        <w:r>
          <w:rPr>
            <w:rStyle w:val="pln"/>
            <w:color w:val="000000"/>
          </w:rPr>
          <w:t xml:space="preserve"> articleId</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03" w:author="Unknown"/>
          <w:rStyle w:val="pln"/>
          <w:color w:val="000000"/>
        </w:rPr>
      </w:pPr>
      <w:ins w:id="104" w:author="Unknown">
        <w:r>
          <w:rPr>
            <w:rStyle w:val="pln"/>
            <w:color w:val="000000"/>
          </w:rPr>
          <w:tab/>
        </w:r>
        <w:r>
          <w:rPr>
            <w:rStyle w:val="kwd"/>
            <w:color w:val="0000FF"/>
          </w:rPr>
          <w:t>return</w:t>
        </w:r>
        <w:r>
          <w:rPr>
            <w:rStyle w:val="pln"/>
            <w:color w:val="000000"/>
          </w:rPr>
          <w:t xml:space="preserve"> </w:t>
        </w:r>
        <w:r>
          <w:rPr>
            <w:rStyle w:val="kwd"/>
            <w:color w:val="0000FF"/>
          </w:rPr>
          <w:t>this</w:t>
        </w:r>
        <w:r>
          <w:rPr>
            <w:rStyle w:val="pun"/>
            <w:color w:val="666600"/>
          </w:rPr>
          <w:t>.</w:t>
        </w:r>
        <w:r>
          <w:rPr>
            <w:rStyle w:val="pln"/>
            <w:color w:val="000000"/>
          </w:rPr>
          <w:t>http</w:t>
        </w:r>
        <w:r>
          <w:rPr>
            <w:rStyle w:val="pun"/>
            <w:color w:val="666600"/>
          </w:rPr>
          <w:t>.</w:t>
        </w:r>
        <w:r>
          <w:rPr>
            <w:rStyle w:val="kwd"/>
            <w:color w:val="0000FF"/>
          </w:rPr>
          <w:t>get</w:t>
        </w:r>
        <w:r>
          <w:rPr>
            <w:rStyle w:val="pun"/>
            <w:color w:val="666600"/>
          </w:rPr>
          <w:t>(</w:t>
        </w:r>
        <w:r>
          <w:rPr>
            <w:rStyle w:val="kwd"/>
            <w:color w:val="0000FF"/>
          </w:rPr>
          <w:t>this</w:t>
        </w:r>
        <w:r>
          <w:rPr>
            <w:rStyle w:val="pun"/>
            <w:color w:val="666600"/>
          </w:rPr>
          <w:t>.</w:t>
        </w:r>
        <w:r>
          <w:rPr>
            <w:rStyle w:val="pln"/>
            <w:color w:val="000000"/>
          </w:rPr>
          <w:t xml:space="preserve">articleUrl </w:t>
        </w:r>
        <w:r>
          <w:rPr>
            <w:rStyle w:val="pun"/>
            <w:color w:val="666600"/>
          </w:rPr>
          <w:t>+</w:t>
        </w:r>
        <w:r>
          <w:rPr>
            <w:rStyle w:val="str"/>
            <w:color w:val="008800"/>
          </w:rPr>
          <w:t>"/"</w:t>
        </w:r>
        <w:r>
          <w:rPr>
            <w:rStyle w:val="pun"/>
            <w:color w:val="666600"/>
          </w:rPr>
          <w:t>+</w:t>
        </w:r>
        <w:r>
          <w:rPr>
            <w:rStyle w:val="pln"/>
            <w:color w:val="000000"/>
          </w:rPr>
          <w:t xml:space="preserve"> articleId</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05" w:author="Unknown"/>
          <w:rStyle w:val="pln"/>
          <w:color w:val="000000"/>
        </w:rPr>
      </w:pPr>
      <w:ins w:id="106" w:author="Unknown">
        <w:r>
          <w:rPr>
            <w:rStyle w:val="pln"/>
            <w:color w:val="000000"/>
          </w:rPr>
          <w:tab/>
          <w:t xml:space="preserve">   </w:t>
        </w:r>
        <w:r>
          <w:rPr>
            <w:rStyle w:val="pun"/>
            <w:color w:val="666600"/>
          </w:rPr>
          <w:t>.</w:t>
        </w:r>
        <w:r>
          <w:rPr>
            <w:rStyle w:val="pln"/>
            <w:color w:val="000000"/>
          </w:rPr>
          <w:t>map</w:t>
        </w:r>
        <w:r>
          <w:rPr>
            <w:rStyle w:val="pun"/>
            <w:color w:val="666600"/>
          </w:rPr>
          <w:t>(</w:t>
        </w:r>
        <w:r>
          <w:rPr>
            <w:rStyle w:val="kwd"/>
            <w:color w:val="0000FF"/>
          </w:rPr>
          <w:t>this</w:t>
        </w:r>
        <w:r>
          <w:rPr>
            <w:rStyle w:val="pun"/>
            <w:color w:val="666600"/>
          </w:rPr>
          <w:t>.</w:t>
        </w:r>
        <w:r>
          <w:rPr>
            <w:rStyle w:val="pln"/>
            <w:color w:val="000000"/>
          </w:rPr>
          <w:t>extractData</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07" w:author="Unknown"/>
          <w:rStyle w:val="pln"/>
          <w:color w:val="000000"/>
        </w:rPr>
      </w:pPr>
      <w:ins w:id="108" w:author="Unknown">
        <w:r>
          <w:rPr>
            <w:rStyle w:val="pln"/>
            <w:color w:val="000000"/>
          </w:rPr>
          <w:tab/>
          <w:t xml:space="preserve">   </w:t>
        </w:r>
        <w:r>
          <w:rPr>
            <w:rStyle w:val="pun"/>
            <w:color w:val="666600"/>
          </w:rPr>
          <w:t>.</w:t>
        </w:r>
        <w:r>
          <w:rPr>
            <w:rStyle w:val="kwd"/>
            <w:color w:val="0000FF"/>
          </w:rPr>
          <w:t>catch</w:t>
        </w:r>
        <w:r>
          <w:rPr>
            <w:rStyle w:val="pun"/>
            <w:color w:val="666600"/>
          </w:rPr>
          <w:t>(</w:t>
        </w:r>
        <w:r>
          <w:rPr>
            <w:rStyle w:val="kwd"/>
            <w:color w:val="0000FF"/>
          </w:rPr>
          <w:t>this</w:t>
        </w:r>
        <w:r>
          <w:rPr>
            <w:rStyle w:val="pun"/>
            <w:color w:val="666600"/>
          </w:rPr>
          <w:t>.</w:t>
        </w:r>
        <w:r>
          <w:rPr>
            <w:rStyle w:val="pln"/>
            <w:color w:val="000000"/>
          </w:rPr>
          <w:t>handleError</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09" w:author="Unknown"/>
          <w:rStyle w:val="pln"/>
          <w:color w:val="000000"/>
        </w:rPr>
      </w:pPr>
      <w:ins w:id="110" w:author="Unknown">
        <w:r>
          <w:rPr>
            <w:rStyle w:val="pln"/>
            <w:color w:val="000000"/>
          </w:rPr>
          <w:t xml:space="preserve">    </w:t>
        </w:r>
        <w:r>
          <w:rPr>
            <w:rStyle w:val="pun"/>
            <w:color w:val="666600"/>
          </w:rPr>
          <w:t>}</w:t>
        </w:r>
        <w:r>
          <w:rPr>
            <w:rStyle w:val="pln"/>
            <w:color w:val="000000"/>
          </w:rPr>
          <w:tab/>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11" w:author="Unknown"/>
          <w:rStyle w:val="pln"/>
          <w:color w:val="000000"/>
        </w:rPr>
      </w:pPr>
      <w:ins w:id="112" w:author="Unknown">
        <w:r>
          <w:rPr>
            <w:rStyle w:val="pln"/>
            <w:color w:val="000000"/>
          </w:rPr>
          <w:t xml:space="preserve">    </w:t>
        </w:r>
        <w:r>
          <w:rPr>
            <w:rStyle w:val="com"/>
            <w:color w:val="880000"/>
          </w:rPr>
          <w:t>//Update article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13" w:author="Unknown"/>
          <w:rStyle w:val="pln"/>
          <w:color w:val="000000"/>
        </w:rPr>
      </w:pPr>
      <w:ins w:id="114" w:author="Unknown">
        <w:r>
          <w:rPr>
            <w:rStyle w:val="pln"/>
            <w:color w:val="000000"/>
          </w:rPr>
          <w:t xml:space="preserve">    updateArticle</w:t>
        </w:r>
        <w:r>
          <w:rPr>
            <w:rStyle w:val="pun"/>
            <w:color w:val="666600"/>
          </w:rPr>
          <w:t>(</w:t>
        </w:r>
        <w:r>
          <w:rPr>
            <w:rStyle w:val="pln"/>
            <w:color w:val="000000"/>
          </w:rPr>
          <w:t>article</w:t>
        </w:r>
        <w:r>
          <w:rPr>
            <w:rStyle w:val="pun"/>
            <w:color w:val="666600"/>
          </w:rPr>
          <w:t>:</w:t>
        </w:r>
        <w:r>
          <w:rPr>
            <w:rStyle w:val="pln"/>
            <w:color w:val="000000"/>
          </w:rPr>
          <w:t xml:space="preserve"> </w:t>
        </w:r>
        <w:r>
          <w:rPr>
            <w:rStyle w:val="typ"/>
            <w:color w:val="A604BE"/>
          </w:rPr>
          <w:t>Article</w:t>
        </w:r>
        <w:r>
          <w:rPr>
            <w:rStyle w:val="pun"/>
            <w:color w:val="666600"/>
          </w:rPr>
          <w:t>):</w:t>
        </w:r>
        <w:r>
          <w:rPr>
            <w:rStyle w:val="typ"/>
            <w:color w:val="A604BE"/>
          </w:rPr>
          <w:t>Observable</w:t>
        </w:r>
        <w:r>
          <w:rPr>
            <w:rStyle w:val="str"/>
            <w:color w:val="008800"/>
          </w:rPr>
          <w:t>&lt;number&gt;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15" w:author="Unknown"/>
          <w:rStyle w:val="pln"/>
          <w:color w:val="000000"/>
        </w:rPr>
      </w:pPr>
      <w:ins w:id="116" w:author="Unknown">
        <w:r>
          <w:rPr>
            <w:rStyle w:val="pln"/>
            <w:color w:val="000000"/>
          </w:rPr>
          <w:tab/>
        </w:r>
        <w:r>
          <w:rPr>
            <w:rStyle w:val="kwd"/>
            <w:color w:val="0000FF"/>
          </w:rPr>
          <w:t>let</w:t>
        </w:r>
        <w:r>
          <w:rPr>
            <w:rStyle w:val="pln"/>
            <w:color w:val="000000"/>
          </w:rPr>
          <w:t xml:space="preserve"> cpHeaders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Headers</w:t>
        </w:r>
        <w:r>
          <w:rPr>
            <w:rStyle w:val="pun"/>
            <w:color w:val="666600"/>
          </w:rPr>
          <w:t>({</w:t>
        </w:r>
        <w:r>
          <w:rPr>
            <w:rStyle w:val="pln"/>
            <w:color w:val="000000"/>
          </w:rPr>
          <w:t xml:space="preserve"> </w:t>
        </w:r>
        <w:r>
          <w:rPr>
            <w:rStyle w:val="str"/>
            <w:color w:val="008800"/>
          </w:rPr>
          <w:t>'Content-Type'</w:t>
        </w:r>
        <w:r>
          <w:rPr>
            <w:rStyle w:val="pun"/>
            <w:color w:val="666600"/>
          </w:rPr>
          <w:t>:</w:t>
        </w:r>
        <w:r>
          <w:rPr>
            <w:rStyle w:val="pln"/>
            <w:color w:val="000000"/>
          </w:rPr>
          <w:t xml:space="preserve"> </w:t>
        </w:r>
        <w:r>
          <w:rPr>
            <w:rStyle w:val="str"/>
            <w:color w:val="008800"/>
          </w:rPr>
          <w:t>'application/json'</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17" w:author="Unknown"/>
          <w:rStyle w:val="pln"/>
          <w:color w:val="000000"/>
        </w:rPr>
      </w:pPr>
      <w:ins w:id="118" w:author="Unknown">
        <w:r>
          <w:rPr>
            <w:rStyle w:val="pln"/>
            <w:color w:val="000000"/>
          </w:rPr>
          <w:t xml:space="preserve">        </w:t>
        </w:r>
        <w:r>
          <w:rPr>
            <w:rStyle w:val="kwd"/>
            <w:color w:val="0000FF"/>
          </w:rPr>
          <w:t>let</w:t>
        </w:r>
        <w:r>
          <w:rPr>
            <w:rStyle w:val="pln"/>
            <w:color w:val="000000"/>
          </w:rPr>
          <w:t xml:space="preserve"> options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RequestOptions</w:t>
        </w:r>
        <w:r>
          <w:rPr>
            <w:rStyle w:val="pun"/>
            <w:color w:val="666600"/>
          </w:rPr>
          <w:t>({</w:t>
        </w:r>
        <w:r>
          <w:rPr>
            <w:rStyle w:val="pln"/>
            <w:color w:val="000000"/>
          </w:rPr>
          <w:t xml:space="preserve"> headers</w:t>
        </w:r>
        <w:r>
          <w:rPr>
            <w:rStyle w:val="pun"/>
            <w:color w:val="666600"/>
          </w:rPr>
          <w:t>:</w:t>
        </w:r>
        <w:r>
          <w:rPr>
            <w:rStyle w:val="pln"/>
            <w:color w:val="000000"/>
          </w:rPr>
          <w:t xml:space="preserve"> cpHeaders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19" w:author="Unknown"/>
          <w:rStyle w:val="pln"/>
          <w:color w:val="000000"/>
        </w:rPr>
      </w:pPr>
      <w:ins w:id="120" w:author="Unknown">
        <w:r>
          <w:rPr>
            <w:rStyle w:val="pln"/>
            <w:color w:val="000000"/>
          </w:rPr>
          <w:t xml:space="preserve">        </w:t>
        </w:r>
        <w:r>
          <w:rPr>
            <w:rStyle w:val="kwd"/>
            <w:color w:val="0000FF"/>
          </w:rPr>
          <w:t>return</w:t>
        </w:r>
        <w:r>
          <w:rPr>
            <w:rStyle w:val="pln"/>
            <w:color w:val="000000"/>
          </w:rPr>
          <w:t xml:space="preserve"> </w:t>
        </w:r>
        <w:r>
          <w:rPr>
            <w:rStyle w:val="kwd"/>
            <w:color w:val="0000FF"/>
          </w:rPr>
          <w:t>this</w:t>
        </w:r>
        <w:r>
          <w:rPr>
            <w:rStyle w:val="pun"/>
            <w:color w:val="666600"/>
          </w:rPr>
          <w:t>.</w:t>
        </w:r>
        <w:r>
          <w:rPr>
            <w:rStyle w:val="pln"/>
            <w:color w:val="000000"/>
          </w:rPr>
          <w:t>http</w:t>
        </w:r>
        <w:r>
          <w:rPr>
            <w:rStyle w:val="pun"/>
            <w:color w:val="666600"/>
          </w:rPr>
          <w:t>.</w:t>
        </w:r>
        <w:r>
          <w:rPr>
            <w:rStyle w:val="pln"/>
            <w:color w:val="000000"/>
          </w:rPr>
          <w:t>put</w:t>
        </w:r>
        <w:r>
          <w:rPr>
            <w:rStyle w:val="pun"/>
            <w:color w:val="666600"/>
          </w:rPr>
          <w:t>(</w:t>
        </w:r>
        <w:r>
          <w:rPr>
            <w:rStyle w:val="kwd"/>
            <w:color w:val="0000FF"/>
          </w:rPr>
          <w:t>this</w:t>
        </w:r>
        <w:r>
          <w:rPr>
            <w:rStyle w:val="pun"/>
            <w:color w:val="666600"/>
          </w:rPr>
          <w:t>.</w:t>
        </w:r>
        <w:r>
          <w:rPr>
            <w:rStyle w:val="pln"/>
            <w:color w:val="000000"/>
          </w:rPr>
          <w:t xml:space="preserve">articleUrl </w:t>
        </w:r>
        <w:r>
          <w:rPr>
            <w:rStyle w:val="pun"/>
            <w:color w:val="666600"/>
          </w:rPr>
          <w:t>+</w:t>
        </w:r>
        <w:r>
          <w:rPr>
            <w:rStyle w:val="str"/>
            <w:color w:val="008800"/>
          </w:rPr>
          <w:t>"/"</w:t>
        </w:r>
        <w:r>
          <w:rPr>
            <w:rStyle w:val="pun"/>
            <w:color w:val="666600"/>
          </w:rPr>
          <w:t>+</w:t>
        </w:r>
        <w:r>
          <w:rPr>
            <w:rStyle w:val="pln"/>
            <w:color w:val="000000"/>
          </w:rPr>
          <w:t xml:space="preserve"> article</w:t>
        </w:r>
        <w:r>
          <w:rPr>
            <w:rStyle w:val="pun"/>
            <w:color w:val="666600"/>
          </w:rPr>
          <w:t>.</w:t>
        </w:r>
        <w:r>
          <w:rPr>
            <w:rStyle w:val="pln"/>
            <w:color w:val="000000"/>
          </w:rPr>
          <w:t>id</w:t>
        </w:r>
        <w:r>
          <w:rPr>
            <w:rStyle w:val="pun"/>
            <w:color w:val="666600"/>
          </w:rPr>
          <w:t>,</w:t>
        </w:r>
        <w:r>
          <w:rPr>
            <w:rStyle w:val="pln"/>
            <w:color w:val="000000"/>
          </w:rPr>
          <w:t xml:space="preserve"> article</w:t>
        </w:r>
        <w:r>
          <w:rPr>
            <w:rStyle w:val="pun"/>
            <w:color w:val="666600"/>
          </w:rPr>
          <w:t>,</w:t>
        </w:r>
        <w:r>
          <w:rPr>
            <w:rStyle w:val="pln"/>
            <w:color w:val="000000"/>
          </w:rPr>
          <w:t xml:space="preserve"> options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21" w:author="Unknown"/>
          <w:rStyle w:val="pln"/>
          <w:color w:val="000000"/>
        </w:rPr>
      </w:pPr>
      <w:ins w:id="122" w:author="Unknown">
        <w:r>
          <w:rPr>
            <w:rStyle w:val="pln"/>
            <w:color w:val="000000"/>
          </w:rPr>
          <w:t xml:space="preserve">               </w:t>
        </w:r>
        <w:r>
          <w:rPr>
            <w:rStyle w:val="pun"/>
            <w:color w:val="666600"/>
          </w:rPr>
          <w:t>.</w:t>
        </w:r>
        <w:r>
          <w:rPr>
            <w:rStyle w:val="pln"/>
            <w:color w:val="000000"/>
          </w:rPr>
          <w:t>map</w:t>
        </w:r>
        <w:r>
          <w:rPr>
            <w:rStyle w:val="pun"/>
            <w:color w:val="666600"/>
          </w:rPr>
          <w:t>(</w:t>
        </w:r>
        <w:r>
          <w:rPr>
            <w:rStyle w:val="pln"/>
            <w:color w:val="000000"/>
          </w:rPr>
          <w:t xml:space="preserve">success </w:t>
        </w:r>
        <w:r>
          <w:rPr>
            <w:rStyle w:val="pun"/>
            <w:color w:val="666600"/>
          </w:rPr>
          <w:t>=&gt;</w:t>
        </w:r>
        <w:r>
          <w:rPr>
            <w:rStyle w:val="pln"/>
            <w:color w:val="000000"/>
          </w:rPr>
          <w:t xml:space="preserve"> success</w:t>
        </w:r>
        <w:r>
          <w:rPr>
            <w:rStyle w:val="pun"/>
            <w:color w:val="666600"/>
          </w:rPr>
          <w:t>.</w:t>
        </w:r>
        <w:r>
          <w:rPr>
            <w:rStyle w:val="pln"/>
            <w:color w:val="000000"/>
          </w:rPr>
          <w:t>status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23" w:author="Unknown"/>
          <w:rStyle w:val="pln"/>
          <w:color w:val="000000"/>
        </w:rPr>
      </w:pPr>
      <w:ins w:id="124" w:author="Unknown">
        <w:r>
          <w:rPr>
            <w:rStyle w:val="pln"/>
            <w:color w:val="000000"/>
          </w:rPr>
          <w:t xml:space="preserve">               </w:t>
        </w:r>
        <w:r>
          <w:rPr>
            <w:rStyle w:val="pun"/>
            <w:color w:val="666600"/>
          </w:rPr>
          <w:t>.</w:t>
        </w:r>
        <w:r>
          <w:rPr>
            <w:rStyle w:val="kwd"/>
            <w:color w:val="0000FF"/>
          </w:rPr>
          <w:t>catch</w:t>
        </w:r>
        <w:r>
          <w:rPr>
            <w:rStyle w:val="pun"/>
            <w:color w:val="666600"/>
          </w:rPr>
          <w:t>(</w:t>
        </w:r>
        <w:r>
          <w:rPr>
            <w:rStyle w:val="kwd"/>
            <w:color w:val="0000FF"/>
          </w:rPr>
          <w:t>this</w:t>
        </w:r>
        <w:r>
          <w:rPr>
            <w:rStyle w:val="pun"/>
            <w:color w:val="666600"/>
          </w:rPr>
          <w:t>.</w:t>
        </w:r>
        <w:r>
          <w:rPr>
            <w:rStyle w:val="pln"/>
            <w:color w:val="000000"/>
          </w:rPr>
          <w:t>handleError</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25" w:author="Unknown"/>
          <w:rStyle w:val="pln"/>
          <w:color w:val="000000"/>
        </w:rPr>
      </w:pPr>
      <w:ins w:id="126"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27" w:author="Unknown"/>
          <w:rStyle w:val="pln"/>
          <w:color w:val="000000"/>
        </w:rPr>
      </w:pPr>
      <w:ins w:id="128" w:author="Unknown">
        <w:r>
          <w:rPr>
            <w:rStyle w:val="pln"/>
            <w:color w:val="000000"/>
          </w:rPr>
          <w:t xml:space="preserve">    </w:t>
        </w:r>
        <w:r>
          <w:rPr>
            <w:rStyle w:val="com"/>
            <w:color w:val="880000"/>
          </w:rPr>
          <w:t>//Delete article</w:t>
        </w:r>
        <w:r>
          <w:rPr>
            <w:rStyle w:val="com"/>
            <w:color w:val="880000"/>
          </w:rPr>
          <w:tab/>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29" w:author="Unknown"/>
          <w:rStyle w:val="pln"/>
          <w:color w:val="000000"/>
        </w:rPr>
      </w:pPr>
      <w:ins w:id="130" w:author="Unknown">
        <w:r>
          <w:rPr>
            <w:rStyle w:val="pln"/>
            <w:color w:val="000000"/>
          </w:rPr>
          <w:t xml:space="preserve">    deleteArticleById</w:t>
        </w:r>
        <w:r>
          <w:rPr>
            <w:rStyle w:val="pun"/>
            <w:color w:val="666600"/>
          </w:rPr>
          <w:t>(</w:t>
        </w:r>
        <w:r>
          <w:rPr>
            <w:rStyle w:val="pln"/>
            <w:color w:val="000000"/>
          </w:rPr>
          <w:t>articleId</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w:t>
        </w:r>
        <w:r>
          <w:rPr>
            <w:rStyle w:val="typ"/>
            <w:color w:val="A604BE"/>
          </w:rPr>
          <w:t>Observable</w:t>
        </w:r>
        <w:r>
          <w:rPr>
            <w:rStyle w:val="str"/>
            <w:color w:val="008800"/>
          </w:rPr>
          <w:t>&lt;number&gt;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31" w:author="Unknown"/>
          <w:rStyle w:val="pln"/>
          <w:color w:val="000000"/>
        </w:rPr>
      </w:pPr>
      <w:ins w:id="132" w:author="Unknown">
        <w:r>
          <w:rPr>
            <w:rStyle w:val="pln"/>
            <w:color w:val="000000"/>
          </w:rPr>
          <w:tab/>
        </w:r>
        <w:r>
          <w:rPr>
            <w:rStyle w:val="kwd"/>
            <w:color w:val="0000FF"/>
          </w:rPr>
          <w:t>let</w:t>
        </w:r>
        <w:r>
          <w:rPr>
            <w:rStyle w:val="pln"/>
            <w:color w:val="000000"/>
          </w:rPr>
          <w:t xml:space="preserve"> cpHeaders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Headers</w:t>
        </w:r>
        <w:r>
          <w:rPr>
            <w:rStyle w:val="pun"/>
            <w:color w:val="666600"/>
          </w:rPr>
          <w:t>({</w:t>
        </w:r>
        <w:r>
          <w:rPr>
            <w:rStyle w:val="pln"/>
            <w:color w:val="000000"/>
          </w:rPr>
          <w:t xml:space="preserve"> </w:t>
        </w:r>
        <w:r>
          <w:rPr>
            <w:rStyle w:val="str"/>
            <w:color w:val="008800"/>
          </w:rPr>
          <w:t>'Content-Type'</w:t>
        </w:r>
        <w:r>
          <w:rPr>
            <w:rStyle w:val="pun"/>
            <w:color w:val="666600"/>
          </w:rPr>
          <w:t>:</w:t>
        </w:r>
        <w:r>
          <w:rPr>
            <w:rStyle w:val="pln"/>
            <w:color w:val="000000"/>
          </w:rPr>
          <w:t xml:space="preserve"> </w:t>
        </w:r>
        <w:r>
          <w:rPr>
            <w:rStyle w:val="str"/>
            <w:color w:val="008800"/>
          </w:rPr>
          <w:t>'application/json'</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33" w:author="Unknown"/>
          <w:rStyle w:val="pln"/>
          <w:color w:val="000000"/>
        </w:rPr>
      </w:pPr>
      <w:ins w:id="134" w:author="Unknown">
        <w:r>
          <w:rPr>
            <w:rStyle w:val="pln"/>
            <w:color w:val="000000"/>
          </w:rPr>
          <w:tab/>
        </w:r>
        <w:r>
          <w:rPr>
            <w:rStyle w:val="kwd"/>
            <w:color w:val="0000FF"/>
          </w:rPr>
          <w:t>let</w:t>
        </w:r>
        <w:r>
          <w:rPr>
            <w:rStyle w:val="pln"/>
            <w:color w:val="000000"/>
          </w:rPr>
          <w:t xml:space="preserve"> options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RequestOptions</w:t>
        </w:r>
        <w:r>
          <w:rPr>
            <w:rStyle w:val="pun"/>
            <w:color w:val="666600"/>
          </w:rPr>
          <w:t>({</w:t>
        </w:r>
        <w:r>
          <w:rPr>
            <w:rStyle w:val="pln"/>
            <w:color w:val="000000"/>
          </w:rPr>
          <w:t xml:space="preserve"> headers</w:t>
        </w:r>
        <w:r>
          <w:rPr>
            <w:rStyle w:val="pun"/>
            <w:color w:val="666600"/>
          </w:rPr>
          <w:t>:</w:t>
        </w:r>
        <w:r>
          <w:rPr>
            <w:rStyle w:val="pln"/>
            <w:color w:val="000000"/>
          </w:rPr>
          <w:t xml:space="preserve"> cpHeaders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35" w:author="Unknown"/>
          <w:rStyle w:val="pln"/>
          <w:color w:val="000000"/>
        </w:rPr>
      </w:pPr>
      <w:ins w:id="136" w:author="Unknown">
        <w:r>
          <w:rPr>
            <w:rStyle w:val="pln"/>
            <w:color w:val="000000"/>
          </w:rPr>
          <w:tab/>
        </w:r>
        <w:r>
          <w:rPr>
            <w:rStyle w:val="kwd"/>
            <w:color w:val="0000FF"/>
          </w:rPr>
          <w:t>return</w:t>
        </w:r>
        <w:r>
          <w:rPr>
            <w:rStyle w:val="pln"/>
            <w:color w:val="000000"/>
          </w:rPr>
          <w:t xml:space="preserve"> </w:t>
        </w:r>
        <w:r>
          <w:rPr>
            <w:rStyle w:val="kwd"/>
            <w:color w:val="0000FF"/>
          </w:rPr>
          <w:t>this</w:t>
        </w:r>
        <w:r>
          <w:rPr>
            <w:rStyle w:val="pun"/>
            <w:color w:val="666600"/>
          </w:rPr>
          <w:t>.</w:t>
        </w:r>
        <w:r>
          <w:rPr>
            <w:rStyle w:val="pln"/>
            <w:color w:val="000000"/>
          </w:rPr>
          <w:t>http</w:t>
        </w:r>
        <w:r>
          <w:rPr>
            <w:rStyle w:val="pun"/>
            <w:color w:val="666600"/>
          </w:rPr>
          <w:t>.</w:t>
        </w:r>
        <w:r>
          <w:rPr>
            <w:rStyle w:val="kwd"/>
            <w:color w:val="0000FF"/>
          </w:rPr>
          <w:t>delete</w:t>
        </w:r>
        <w:r>
          <w:rPr>
            <w:rStyle w:val="pun"/>
            <w:color w:val="666600"/>
          </w:rPr>
          <w:t>(</w:t>
        </w:r>
        <w:r>
          <w:rPr>
            <w:rStyle w:val="kwd"/>
            <w:color w:val="0000FF"/>
          </w:rPr>
          <w:t>this</w:t>
        </w:r>
        <w:r>
          <w:rPr>
            <w:rStyle w:val="pun"/>
            <w:color w:val="666600"/>
          </w:rPr>
          <w:t>.</w:t>
        </w:r>
        <w:r>
          <w:rPr>
            <w:rStyle w:val="pln"/>
            <w:color w:val="000000"/>
          </w:rPr>
          <w:t xml:space="preserve">articleUrl </w:t>
        </w:r>
        <w:r>
          <w:rPr>
            <w:rStyle w:val="pun"/>
            <w:color w:val="666600"/>
          </w:rPr>
          <w:t>+</w:t>
        </w:r>
        <w:r>
          <w:rPr>
            <w:rStyle w:val="str"/>
            <w:color w:val="008800"/>
          </w:rPr>
          <w:t>"/"</w:t>
        </w:r>
        <w:r>
          <w:rPr>
            <w:rStyle w:val="pun"/>
            <w:color w:val="666600"/>
          </w:rPr>
          <w:t>+</w:t>
        </w:r>
        <w:r>
          <w:rPr>
            <w:rStyle w:val="pln"/>
            <w:color w:val="000000"/>
          </w:rPr>
          <w:t xml:space="preserve"> articleId</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37" w:author="Unknown"/>
          <w:rStyle w:val="pln"/>
          <w:color w:val="000000"/>
        </w:rPr>
      </w:pPr>
      <w:ins w:id="138" w:author="Unknown">
        <w:r>
          <w:rPr>
            <w:rStyle w:val="pln"/>
            <w:color w:val="000000"/>
          </w:rPr>
          <w:tab/>
          <w:t xml:space="preserve">       </w:t>
        </w:r>
        <w:r>
          <w:rPr>
            <w:rStyle w:val="pun"/>
            <w:color w:val="666600"/>
          </w:rPr>
          <w:t>.</w:t>
        </w:r>
        <w:r>
          <w:rPr>
            <w:rStyle w:val="pln"/>
            <w:color w:val="000000"/>
          </w:rPr>
          <w:t>map</w:t>
        </w:r>
        <w:r>
          <w:rPr>
            <w:rStyle w:val="pun"/>
            <w:color w:val="666600"/>
          </w:rPr>
          <w:t>(</w:t>
        </w:r>
        <w:r>
          <w:rPr>
            <w:rStyle w:val="pln"/>
            <w:color w:val="000000"/>
          </w:rPr>
          <w:t xml:space="preserve">success </w:t>
        </w:r>
        <w:r>
          <w:rPr>
            <w:rStyle w:val="pun"/>
            <w:color w:val="666600"/>
          </w:rPr>
          <w:t>=&gt;</w:t>
        </w:r>
        <w:r>
          <w:rPr>
            <w:rStyle w:val="pln"/>
            <w:color w:val="000000"/>
          </w:rPr>
          <w:t xml:space="preserve"> success</w:t>
        </w:r>
        <w:r>
          <w:rPr>
            <w:rStyle w:val="pun"/>
            <w:color w:val="666600"/>
          </w:rPr>
          <w:t>.</w:t>
        </w:r>
        <w:r>
          <w:rPr>
            <w:rStyle w:val="pln"/>
            <w:color w:val="000000"/>
          </w:rPr>
          <w:t>status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39" w:author="Unknown"/>
          <w:rStyle w:val="pln"/>
          <w:color w:val="000000"/>
        </w:rPr>
      </w:pPr>
      <w:ins w:id="140" w:author="Unknown">
        <w:r>
          <w:rPr>
            <w:rStyle w:val="pln"/>
            <w:color w:val="000000"/>
          </w:rPr>
          <w:t xml:space="preserve">               </w:t>
        </w:r>
        <w:r>
          <w:rPr>
            <w:rStyle w:val="pun"/>
            <w:color w:val="666600"/>
          </w:rPr>
          <w:t>.</w:t>
        </w:r>
        <w:r>
          <w:rPr>
            <w:rStyle w:val="kwd"/>
            <w:color w:val="0000FF"/>
          </w:rPr>
          <w:t>catch</w:t>
        </w:r>
        <w:r>
          <w:rPr>
            <w:rStyle w:val="pun"/>
            <w:color w:val="666600"/>
          </w:rPr>
          <w:t>(</w:t>
        </w:r>
        <w:r>
          <w:rPr>
            <w:rStyle w:val="kwd"/>
            <w:color w:val="0000FF"/>
          </w:rPr>
          <w:t>this</w:t>
        </w:r>
        <w:r>
          <w:rPr>
            <w:rStyle w:val="pun"/>
            <w:color w:val="666600"/>
          </w:rPr>
          <w:t>.</w:t>
        </w:r>
        <w:r>
          <w:rPr>
            <w:rStyle w:val="pln"/>
            <w:color w:val="000000"/>
          </w:rPr>
          <w:t>handleError</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41" w:author="Unknown"/>
          <w:rStyle w:val="pln"/>
          <w:color w:val="000000"/>
        </w:rPr>
      </w:pPr>
      <w:ins w:id="142" w:author="Unknown">
        <w:r>
          <w:rPr>
            <w:rStyle w:val="pln"/>
            <w:color w:val="000000"/>
          </w:rPr>
          <w:t xml:space="preserve">    </w:t>
        </w:r>
        <w:r>
          <w:rPr>
            <w:rStyle w:val="pun"/>
            <w:color w:val="666600"/>
          </w:rPr>
          <w:t>}</w:t>
        </w:r>
        <w:r>
          <w:rPr>
            <w:rStyle w:val="pln"/>
            <w:color w:val="000000"/>
          </w:rPr>
          <w:tab/>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43" w:author="Unknown"/>
          <w:rStyle w:val="pln"/>
          <w:color w:val="000000"/>
        </w:rPr>
      </w:pPr>
      <w:ins w:id="144" w:author="Unknown">
        <w:r>
          <w:rPr>
            <w:rStyle w:val="pln"/>
            <w:color w:val="000000"/>
          </w:rPr>
          <w:t xml:space="preserve">    </w:t>
        </w:r>
        <w:r>
          <w:rPr>
            <w:rStyle w:val="kwd"/>
            <w:color w:val="0000FF"/>
          </w:rPr>
          <w:t>private</w:t>
        </w:r>
        <w:r>
          <w:rPr>
            <w:rStyle w:val="pln"/>
            <w:color w:val="000000"/>
          </w:rPr>
          <w:t xml:space="preserve"> extractData</w:t>
        </w:r>
        <w:r>
          <w:rPr>
            <w:rStyle w:val="pun"/>
            <w:color w:val="666600"/>
          </w:rPr>
          <w:t>(</w:t>
        </w:r>
        <w:r>
          <w:rPr>
            <w:rStyle w:val="pln"/>
            <w:color w:val="000000"/>
          </w:rPr>
          <w:t>res</w:t>
        </w:r>
        <w:r>
          <w:rPr>
            <w:rStyle w:val="pun"/>
            <w:color w:val="666600"/>
          </w:rPr>
          <w:t>:</w:t>
        </w:r>
        <w:r>
          <w:rPr>
            <w:rStyle w:val="pln"/>
            <w:color w:val="000000"/>
          </w:rPr>
          <w:t xml:space="preserve"> </w:t>
        </w:r>
        <w:r>
          <w:rPr>
            <w:rStyle w:val="typ"/>
            <w:color w:val="A604BE"/>
          </w:rPr>
          <w:t>Response</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45" w:author="Unknown"/>
          <w:rStyle w:val="pln"/>
          <w:color w:val="000000"/>
        </w:rPr>
      </w:pPr>
      <w:ins w:id="146" w:author="Unknown">
        <w:r>
          <w:rPr>
            <w:rStyle w:val="pln"/>
            <w:color w:val="000000"/>
          </w:rPr>
          <w:tab/>
        </w:r>
        <w:r>
          <w:rPr>
            <w:rStyle w:val="kwd"/>
            <w:color w:val="0000FF"/>
          </w:rPr>
          <w:t>let</w:t>
        </w:r>
        <w:r>
          <w:rPr>
            <w:rStyle w:val="pln"/>
            <w:color w:val="000000"/>
          </w:rPr>
          <w:t xml:space="preserve"> body </w:t>
        </w:r>
        <w:r>
          <w:rPr>
            <w:rStyle w:val="pun"/>
            <w:color w:val="666600"/>
          </w:rPr>
          <w:t>=</w:t>
        </w:r>
        <w:r>
          <w:rPr>
            <w:rStyle w:val="pln"/>
            <w:color w:val="000000"/>
          </w:rPr>
          <w:t xml:space="preserve"> res</w:t>
        </w:r>
        <w:r>
          <w:rPr>
            <w:rStyle w:val="pun"/>
            <w:color w:val="666600"/>
          </w:rPr>
          <w:t>.</w:t>
        </w:r>
        <w:r>
          <w:rPr>
            <w:rStyle w:val="pln"/>
            <w:color w:val="000000"/>
          </w:rPr>
          <w:t>json</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47" w:author="Unknown"/>
          <w:rStyle w:val="pln"/>
          <w:color w:val="000000"/>
        </w:rPr>
      </w:pPr>
      <w:ins w:id="148" w:author="Unknown">
        <w:r>
          <w:rPr>
            <w:rStyle w:val="pln"/>
            <w:color w:val="000000"/>
          </w:rPr>
          <w:t xml:space="preserve">        </w:t>
        </w:r>
        <w:r>
          <w:rPr>
            <w:rStyle w:val="kwd"/>
            <w:color w:val="0000FF"/>
          </w:rPr>
          <w:t>return</w:t>
        </w:r>
        <w:r>
          <w:rPr>
            <w:rStyle w:val="pln"/>
            <w:color w:val="000000"/>
          </w:rPr>
          <w:t xml:space="preserve"> body</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49" w:author="Unknown"/>
          <w:rStyle w:val="pln"/>
          <w:color w:val="000000"/>
        </w:rPr>
      </w:pPr>
      <w:ins w:id="150"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51" w:author="Unknown"/>
          <w:rStyle w:val="pln"/>
          <w:color w:val="000000"/>
        </w:rPr>
      </w:pPr>
      <w:ins w:id="152" w:author="Unknown">
        <w:r>
          <w:rPr>
            <w:rStyle w:val="pln"/>
            <w:color w:val="000000"/>
          </w:rPr>
          <w:t xml:space="preserve">    </w:t>
        </w:r>
        <w:r>
          <w:rPr>
            <w:rStyle w:val="kwd"/>
            <w:color w:val="0000FF"/>
          </w:rPr>
          <w:t>private</w:t>
        </w:r>
        <w:r>
          <w:rPr>
            <w:rStyle w:val="pln"/>
            <w:color w:val="000000"/>
          </w:rPr>
          <w:t xml:space="preserve"> handleError </w:t>
        </w:r>
        <w:r>
          <w:rPr>
            <w:rStyle w:val="pun"/>
            <w:color w:val="666600"/>
          </w:rPr>
          <w:t>(</w:t>
        </w:r>
        <w:r>
          <w:rPr>
            <w:rStyle w:val="pln"/>
            <w:color w:val="000000"/>
          </w:rPr>
          <w:t>error</w:t>
        </w:r>
        <w:r>
          <w:rPr>
            <w:rStyle w:val="pun"/>
            <w:color w:val="666600"/>
          </w:rPr>
          <w:t>:</w:t>
        </w:r>
        <w:r>
          <w:rPr>
            <w:rStyle w:val="pln"/>
            <w:color w:val="000000"/>
          </w:rPr>
          <w:t xml:space="preserve"> </w:t>
        </w:r>
        <w:r>
          <w:rPr>
            <w:rStyle w:val="typ"/>
            <w:color w:val="A604BE"/>
          </w:rPr>
          <w:t>Response</w:t>
        </w:r>
        <w:r>
          <w:rPr>
            <w:rStyle w:val="pln"/>
            <w:color w:val="000000"/>
          </w:rPr>
          <w:t xml:space="preserve"> </w:t>
        </w:r>
        <w:r>
          <w:rPr>
            <w:rStyle w:val="pun"/>
            <w:color w:val="666600"/>
          </w:rPr>
          <w:t>|</w:t>
        </w:r>
        <w:r>
          <w:rPr>
            <w:rStyle w:val="pln"/>
            <w:color w:val="000000"/>
          </w:rPr>
          <w:t xml:space="preserve"> any</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53" w:author="Unknown"/>
          <w:rStyle w:val="pln"/>
          <w:color w:val="000000"/>
        </w:rPr>
      </w:pPr>
      <w:ins w:id="154" w:author="Unknown">
        <w:r>
          <w:rPr>
            <w:rStyle w:val="pln"/>
            <w:color w:val="000000"/>
          </w:rPr>
          <w:tab/>
          <w:t>console</w:t>
        </w:r>
        <w:r>
          <w:rPr>
            <w:rStyle w:val="pun"/>
            <w:color w:val="666600"/>
          </w:rPr>
          <w:t>.</w:t>
        </w:r>
        <w:r>
          <w:rPr>
            <w:rStyle w:val="pln"/>
            <w:color w:val="000000"/>
          </w:rPr>
          <w:t>error</w:t>
        </w:r>
        <w:r>
          <w:rPr>
            <w:rStyle w:val="pun"/>
            <w:color w:val="666600"/>
          </w:rPr>
          <w:t>(</w:t>
        </w:r>
        <w:r>
          <w:rPr>
            <w:rStyle w:val="pln"/>
            <w:color w:val="000000"/>
          </w:rPr>
          <w:t>error</w:t>
        </w:r>
        <w:r>
          <w:rPr>
            <w:rStyle w:val="pun"/>
            <w:color w:val="666600"/>
          </w:rPr>
          <w:t>.</w:t>
        </w:r>
        <w:r>
          <w:rPr>
            <w:rStyle w:val="pln"/>
            <w:color w:val="000000"/>
          </w:rPr>
          <w:t xml:space="preserve">message </w:t>
        </w:r>
        <w:r>
          <w:rPr>
            <w:rStyle w:val="pun"/>
            <w:color w:val="666600"/>
          </w:rPr>
          <w:t>||</w:t>
        </w:r>
        <w:r>
          <w:rPr>
            <w:rStyle w:val="pln"/>
            <w:color w:val="000000"/>
          </w:rPr>
          <w:t xml:space="preserve"> error</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55" w:author="Unknown"/>
          <w:rStyle w:val="pln"/>
          <w:color w:val="000000"/>
        </w:rPr>
      </w:pPr>
      <w:ins w:id="156" w:author="Unknown">
        <w:r>
          <w:rPr>
            <w:rStyle w:val="pln"/>
            <w:color w:val="000000"/>
          </w:rPr>
          <w:tab/>
        </w:r>
        <w:r>
          <w:rPr>
            <w:rStyle w:val="kwd"/>
            <w:color w:val="0000FF"/>
          </w:rPr>
          <w:t>return</w:t>
        </w:r>
        <w:r>
          <w:rPr>
            <w:rStyle w:val="pln"/>
            <w:color w:val="000000"/>
          </w:rPr>
          <w:t xml:space="preserve"> </w:t>
        </w:r>
        <w:r>
          <w:rPr>
            <w:rStyle w:val="typ"/>
            <w:color w:val="A604BE"/>
          </w:rPr>
          <w:t>Observable</w:t>
        </w:r>
        <w:r>
          <w:rPr>
            <w:rStyle w:val="pun"/>
            <w:color w:val="666600"/>
          </w:rPr>
          <w:t>.</w:t>
        </w:r>
        <w:r>
          <w:rPr>
            <w:rStyle w:val="kwd"/>
            <w:color w:val="0000FF"/>
          </w:rPr>
          <w:t>throw</w:t>
        </w:r>
        <w:r>
          <w:rPr>
            <w:rStyle w:val="pun"/>
            <w:color w:val="666600"/>
          </w:rPr>
          <w:t>(</w:t>
        </w:r>
        <w:r>
          <w:rPr>
            <w:rStyle w:val="pln"/>
            <w:color w:val="000000"/>
          </w:rPr>
          <w:t>error</w:t>
        </w:r>
        <w:r>
          <w:rPr>
            <w:rStyle w:val="pun"/>
            <w:color w:val="666600"/>
          </w:rPr>
          <w:t>.</w:t>
        </w:r>
        <w:r>
          <w:rPr>
            <w:rStyle w:val="pln"/>
            <w:color w:val="000000"/>
          </w:rPr>
          <w:t>status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57" w:author="Unknown"/>
          <w:rStyle w:val="pln"/>
          <w:color w:val="000000"/>
        </w:rPr>
      </w:pPr>
      <w:ins w:id="158"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59" w:author="Unknown"/>
          <w:color w:val="000000"/>
        </w:rPr>
      </w:pPr>
      <w:ins w:id="160" w:author="Unknown">
        <w:r>
          <w:rPr>
            <w:rStyle w:val="pun"/>
            <w:color w:val="666600"/>
          </w:rPr>
          <w:t>}</w:t>
        </w:r>
        <w:r>
          <w:rPr>
            <w:rStyle w:val="pln"/>
            <w:color w:val="000000"/>
          </w:rPr>
          <w:t xml:space="preserve"> </w:t>
        </w:r>
      </w:ins>
    </w:p>
    <w:p w:rsidR="00744F75" w:rsidRDefault="00744F75" w:rsidP="00744F75">
      <w:pPr>
        <w:rPr>
          <w:ins w:id="161" w:author="Unknown"/>
        </w:rPr>
      </w:pPr>
      <w:ins w:id="162" w:author="Unknown">
        <w:r>
          <w:rPr>
            <w:rFonts w:ascii="Verdana" w:hAnsi="Verdana"/>
            <w:b/>
            <w:bCs/>
            <w:color w:val="000000"/>
            <w:sz w:val="18"/>
            <w:szCs w:val="18"/>
            <w:shd w:val="clear" w:color="auto" w:fill="FFFFFF"/>
          </w:rPr>
          <w:t>article.ts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63" w:author="Unknown"/>
          <w:rStyle w:val="pln"/>
          <w:color w:val="000000"/>
        </w:rPr>
      </w:pPr>
      <w:ins w:id="164" w:author="Unknown">
        <w:r>
          <w:rPr>
            <w:rStyle w:val="kwd"/>
            <w:color w:val="0000FF"/>
          </w:rPr>
          <w:t>export</w:t>
        </w:r>
        <w:r>
          <w:rPr>
            <w:rStyle w:val="pln"/>
            <w:color w:val="000000"/>
          </w:rPr>
          <w:t xml:space="preserve"> </w:t>
        </w:r>
        <w:r>
          <w:rPr>
            <w:rStyle w:val="kwd"/>
            <w:color w:val="0000FF"/>
          </w:rPr>
          <w:t>class</w:t>
        </w:r>
        <w:r>
          <w:rPr>
            <w:rStyle w:val="pln"/>
            <w:color w:val="000000"/>
          </w:rPr>
          <w:t xml:space="preserve"> </w:t>
        </w:r>
        <w:r>
          <w:rPr>
            <w:rStyle w:val="typ"/>
            <w:color w:val="A604BE"/>
          </w:rPr>
          <w:t>Article</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65" w:author="Unknown"/>
          <w:rStyle w:val="pln"/>
          <w:color w:val="000000"/>
        </w:rPr>
      </w:pPr>
      <w:ins w:id="166" w:author="Unknown">
        <w:r>
          <w:rPr>
            <w:rStyle w:val="pln"/>
            <w:color w:val="000000"/>
          </w:rPr>
          <w:t xml:space="preserve">   constructor</w:t>
        </w:r>
        <w:r>
          <w:rPr>
            <w:rStyle w:val="pun"/>
            <w:color w:val="666600"/>
          </w:rPr>
          <w:t>(</w:t>
        </w:r>
        <w:r>
          <w:rPr>
            <w:rStyle w:val="kwd"/>
            <w:color w:val="0000FF"/>
          </w:rPr>
          <w:t>public</w:t>
        </w:r>
        <w:r>
          <w:rPr>
            <w:rStyle w:val="pln"/>
            <w:color w:val="000000"/>
          </w:rPr>
          <w:t xml:space="preserve"> id</w:t>
        </w:r>
        <w:r>
          <w:rPr>
            <w:rStyle w:val="pun"/>
            <w:color w:val="666600"/>
          </w:rPr>
          <w:t>:</w:t>
        </w:r>
        <w:r>
          <w:rPr>
            <w:rStyle w:val="pln"/>
            <w:color w:val="000000"/>
          </w:rPr>
          <w:t xml:space="preserve"> number</w:t>
        </w:r>
        <w:r>
          <w:rPr>
            <w:rStyle w:val="pun"/>
            <w:color w:val="666600"/>
          </w:rPr>
          <w:t>,</w:t>
        </w:r>
        <w:r>
          <w:rPr>
            <w:rStyle w:val="pln"/>
            <w:color w:val="000000"/>
          </w:rPr>
          <w:t xml:space="preserve"> </w:t>
        </w:r>
        <w:r>
          <w:rPr>
            <w:rStyle w:val="kwd"/>
            <w:color w:val="0000FF"/>
          </w:rPr>
          <w:t>public</w:t>
        </w:r>
        <w:r>
          <w:rPr>
            <w:rStyle w:val="pln"/>
            <w:color w:val="000000"/>
          </w:rPr>
          <w:t xml:space="preserve"> title</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w:t>
        </w:r>
        <w:r>
          <w:rPr>
            <w:rStyle w:val="kwd"/>
            <w:color w:val="0000FF"/>
          </w:rPr>
          <w:t>public</w:t>
        </w:r>
        <w:r>
          <w:rPr>
            <w:rStyle w:val="pln"/>
            <w:color w:val="000000"/>
          </w:rPr>
          <w:t xml:space="preserve"> category</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67" w:author="Unknown"/>
          <w:rStyle w:val="pln"/>
          <w:color w:val="000000"/>
        </w:rPr>
      </w:pPr>
      <w:ins w:id="168"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69" w:author="Unknown"/>
          <w:color w:val="000000"/>
        </w:rPr>
      </w:pPr>
      <w:ins w:id="170" w:author="Unknown">
        <w:r>
          <w:rPr>
            <w:rStyle w:val="pun"/>
            <w:color w:val="666600"/>
          </w:rPr>
          <w:t>}</w:t>
        </w:r>
      </w:ins>
    </w:p>
    <w:p w:rsidR="00744F75" w:rsidRDefault="00744F75" w:rsidP="00744F75">
      <w:pPr>
        <w:rPr>
          <w:ins w:id="171" w:author="Unknown"/>
        </w:rPr>
      </w:pPr>
      <w:ins w:id="172" w:author="Unknown">
        <w:r>
          <w:rPr>
            <w:rFonts w:ascii="Verdana" w:hAnsi="Verdana"/>
            <w:b/>
            <w:bCs/>
            <w:color w:val="000000"/>
            <w:sz w:val="18"/>
            <w:szCs w:val="18"/>
            <w:shd w:val="clear" w:color="auto" w:fill="FFFFFF"/>
          </w:rPr>
          <w:t>article.component.ts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73" w:author="Unknown"/>
          <w:rStyle w:val="pln"/>
          <w:color w:val="000000"/>
        </w:rPr>
      </w:pPr>
      <w:ins w:id="174" w:author="Unknown">
        <w:r>
          <w:rPr>
            <w:rStyle w:val="kwd"/>
            <w:color w:val="0000FF"/>
          </w:rPr>
          <w:lastRenderedPageBreak/>
          <w:t>import</w:t>
        </w:r>
        <w:r>
          <w:rPr>
            <w:rStyle w:val="pln"/>
            <w:color w:val="000000"/>
          </w:rPr>
          <w:t xml:space="preserve"> </w:t>
        </w:r>
        <w:r>
          <w:rPr>
            <w:rStyle w:val="pun"/>
            <w:color w:val="666600"/>
          </w:rPr>
          <w:t>{</w:t>
        </w:r>
        <w:r>
          <w:rPr>
            <w:rStyle w:val="pln"/>
            <w:color w:val="000000"/>
          </w:rPr>
          <w:t xml:space="preserve"> </w:t>
        </w:r>
        <w:r>
          <w:rPr>
            <w:rStyle w:val="typ"/>
            <w:color w:val="A604BE"/>
          </w:rPr>
          <w:t>Component</w:t>
        </w:r>
        <w:r>
          <w:rPr>
            <w:rStyle w:val="pun"/>
            <w:color w:val="666600"/>
          </w:rPr>
          <w:t>,</w:t>
        </w:r>
        <w:r>
          <w:rPr>
            <w:rStyle w:val="pln"/>
            <w:color w:val="000000"/>
          </w:rPr>
          <w:t xml:space="preserve"> </w:t>
        </w:r>
        <w:r>
          <w:rPr>
            <w:rStyle w:val="typ"/>
            <w:color w:val="A604BE"/>
          </w:rPr>
          <w:t>OnInit</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'@angular/core'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75" w:author="Unknown"/>
          <w:rStyle w:val="pln"/>
          <w:color w:val="000000"/>
        </w:rPr>
      </w:pPr>
      <w:ins w:id="176"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FormControl</w:t>
        </w:r>
        <w:r>
          <w:rPr>
            <w:rStyle w:val="pun"/>
            <w:color w:val="666600"/>
          </w:rPr>
          <w:t>,</w:t>
        </w:r>
        <w:r>
          <w:rPr>
            <w:rStyle w:val="pln"/>
            <w:color w:val="000000"/>
          </w:rPr>
          <w:t xml:space="preserve"> </w:t>
        </w:r>
        <w:r>
          <w:rPr>
            <w:rStyle w:val="typ"/>
            <w:color w:val="A604BE"/>
          </w:rPr>
          <w:t>FormGroup</w:t>
        </w:r>
        <w:r>
          <w:rPr>
            <w:rStyle w:val="pun"/>
            <w:color w:val="666600"/>
          </w:rPr>
          <w:t>,</w:t>
        </w:r>
        <w:r>
          <w:rPr>
            <w:rStyle w:val="pln"/>
            <w:color w:val="000000"/>
          </w:rPr>
          <w:t xml:space="preserve"> </w:t>
        </w:r>
        <w:r>
          <w:rPr>
            <w:rStyle w:val="typ"/>
            <w:color w:val="A604BE"/>
          </w:rPr>
          <w:t>Validators</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'@angular/forms'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77" w:author="Unknown"/>
          <w:rStyle w:val="pln"/>
          <w:color w:val="000000"/>
        </w:rPr>
      </w:pP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78" w:author="Unknown"/>
          <w:rStyle w:val="pln"/>
          <w:color w:val="000000"/>
        </w:rPr>
      </w:pPr>
      <w:ins w:id="179"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ArticleService</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'./article.service'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80" w:author="Unknown"/>
          <w:rStyle w:val="pln"/>
          <w:color w:val="000000"/>
        </w:rPr>
      </w:pPr>
      <w:ins w:id="181"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Article</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'./article'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82" w:author="Unknown"/>
          <w:rStyle w:val="pln"/>
          <w:color w:val="000000"/>
        </w:rPr>
      </w:pP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83" w:author="Unknown"/>
          <w:rStyle w:val="pln"/>
          <w:color w:val="000000"/>
        </w:rPr>
      </w:pPr>
      <w:ins w:id="184" w:author="Unknown">
        <w:r>
          <w:rPr>
            <w:rStyle w:val="lit"/>
            <w:color w:val="006666"/>
          </w:rPr>
          <w:t>@Component</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85" w:author="Unknown"/>
          <w:rStyle w:val="pln"/>
          <w:color w:val="000000"/>
        </w:rPr>
      </w:pPr>
      <w:ins w:id="186" w:author="Unknown">
        <w:r>
          <w:rPr>
            <w:rStyle w:val="pln"/>
            <w:color w:val="000000"/>
          </w:rPr>
          <w:t xml:space="preserve">   selector</w:t>
        </w:r>
        <w:r>
          <w:rPr>
            <w:rStyle w:val="pun"/>
            <w:color w:val="666600"/>
          </w:rPr>
          <w:t>:</w:t>
        </w:r>
        <w:r>
          <w:rPr>
            <w:rStyle w:val="pln"/>
            <w:color w:val="000000"/>
          </w:rPr>
          <w:t xml:space="preserve"> </w:t>
        </w:r>
        <w:r>
          <w:rPr>
            <w:rStyle w:val="str"/>
            <w:color w:val="008800"/>
          </w:rPr>
          <w:t>'app-article'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87" w:author="Unknown"/>
          <w:rStyle w:val="pln"/>
          <w:color w:val="000000"/>
        </w:rPr>
      </w:pPr>
      <w:ins w:id="188" w:author="Unknown">
        <w:r>
          <w:rPr>
            <w:rStyle w:val="pln"/>
            <w:color w:val="000000"/>
          </w:rPr>
          <w:t xml:space="preserve">   templateUrl</w:t>
        </w:r>
        <w:r>
          <w:rPr>
            <w:rStyle w:val="pun"/>
            <w:color w:val="666600"/>
          </w:rPr>
          <w:t>:</w:t>
        </w:r>
        <w:r>
          <w:rPr>
            <w:rStyle w:val="pln"/>
            <w:color w:val="000000"/>
          </w:rPr>
          <w:t xml:space="preserve"> </w:t>
        </w:r>
        <w:r>
          <w:rPr>
            <w:rStyle w:val="str"/>
            <w:color w:val="008800"/>
          </w:rPr>
          <w:t>'./article.component.html'</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89" w:author="Unknown"/>
          <w:rStyle w:val="pln"/>
          <w:color w:val="000000"/>
        </w:rPr>
      </w:pPr>
      <w:ins w:id="190" w:author="Unknown">
        <w:r>
          <w:rPr>
            <w:rStyle w:val="pln"/>
            <w:color w:val="000000"/>
          </w:rPr>
          <w:t xml:space="preserve">   styleUrls</w:t>
        </w:r>
        <w:r>
          <w:rPr>
            <w:rStyle w:val="pun"/>
            <w:color w:val="666600"/>
          </w:rPr>
          <w:t>:</w:t>
        </w:r>
        <w:r>
          <w:rPr>
            <w:rStyle w:val="pln"/>
            <w:color w:val="000000"/>
          </w:rPr>
          <w:t xml:space="preserve"> </w:t>
        </w:r>
        <w:r>
          <w:rPr>
            <w:rStyle w:val="pun"/>
            <w:color w:val="666600"/>
          </w:rPr>
          <w:t>[</w:t>
        </w:r>
        <w:r>
          <w:rPr>
            <w:rStyle w:val="str"/>
            <w:color w:val="008800"/>
          </w:rPr>
          <w:t>'./article.component.css'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91" w:author="Unknown"/>
          <w:rStyle w:val="pln"/>
          <w:color w:val="000000"/>
        </w:rPr>
      </w:pPr>
      <w:ins w:id="192" w:author="Unknown">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93" w:author="Unknown"/>
          <w:rStyle w:val="pln"/>
          <w:color w:val="000000"/>
        </w:rPr>
      </w:pPr>
      <w:ins w:id="194" w:author="Unknown">
        <w:r>
          <w:rPr>
            <w:rStyle w:val="kwd"/>
            <w:color w:val="0000FF"/>
          </w:rPr>
          <w:t>export</w:t>
        </w:r>
        <w:r>
          <w:rPr>
            <w:rStyle w:val="pln"/>
            <w:color w:val="000000"/>
          </w:rPr>
          <w:t xml:space="preserve"> </w:t>
        </w:r>
        <w:r>
          <w:rPr>
            <w:rStyle w:val="kwd"/>
            <w:color w:val="0000FF"/>
          </w:rPr>
          <w:t>class</w:t>
        </w:r>
        <w:r>
          <w:rPr>
            <w:rStyle w:val="pln"/>
            <w:color w:val="000000"/>
          </w:rPr>
          <w:t xml:space="preserve"> </w:t>
        </w:r>
        <w:r>
          <w:rPr>
            <w:rStyle w:val="typ"/>
            <w:color w:val="A604BE"/>
          </w:rPr>
          <w:t>ArticleComponent</w:t>
        </w:r>
        <w:r>
          <w:rPr>
            <w:rStyle w:val="pln"/>
            <w:color w:val="000000"/>
          </w:rPr>
          <w:t xml:space="preserve"> </w:t>
        </w:r>
        <w:r>
          <w:rPr>
            <w:rStyle w:val="kwd"/>
            <w:color w:val="0000FF"/>
          </w:rPr>
          <w:t>implements</w:t>
        </w:r>
        <w:r>
          <w:rPr>
            <w:rStyle w:val="pln"/>
            <w:color w:val="000000"/>
          </w:rPr>
          <w:t xml:space="preserve"> </w:t>
        </w:r>
        <w:r>
          <w:rPr>
            <w:rStyle w:val="typ"/>
            <w:color w:val="A604BE"/>
          </w:rPr>
          <w:t>OnInit</w:t>
        </w:r>
        <w:r>
          <w:rPr>
            <w:rStyle w:val="pln"/>
            <w:color w:val="000000"/>
          </w:rPr>
          <w:t xml:space="preserve"> </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95" w:author="Unknown"/>
          <w:rStyle w:val="pln"/>
          <w:color w:val="000000"/>
        </w:rPr>
      </w:pPr>
      <w:ins w:id="196" w:author="Unknown">
        <w:r>
          <w:rPr>
            <w:rStyle w:val="pln"/>
            <w:color w:val="000000"/>
          </w:rPr>
          <w:t xml:space="preserve">   </w:t>
        </w:r>
        <w:r>
          <w:rPr>
            <w:rStyle w:val="com"/>
            <w:color w:val="880000"/>
          </w:rPr>
          <w:t>//Component properties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97" w:author="Unknown"/>
          <w:rStyle w:val="pln"/>
          <w:color w:val="000000"/>
        </w:rPr>
      </w:pPr>
      <w:ins w:id="198" w:author="Unknown">
        <w:r>
          <w:rPr>
            <w:rStyle w:val="pln"/>
            <w:color w:val="000000"/>
          </w:rPr>
          <w:t xml:space="preserve">   allArticles</w:t>
        </w:r>
        <w:r>
          <w:rPr>
            <w:rStyle w:val="pun"/>
            <w:color w:val="666600"/>
          </w:rPr>
          <w:t>:</w:t>
        </w:r>
        <w:r>
          <w:rPr>
            <w:rStyle w:val="pln"/>
            <w:color w:val="000000"/>
          </w:rPr>
          <w:t xml:space="preserve"> </w:t>
        </w:r>
        <w:r>
          <w:rPr>
            <w:rStyle w:val="typ"/>
            <w:color w:val="A604BE"/>
          </w:rPr>
          <w:t>Article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199" w:author="Unknown"/>
          <w:rStyle w:val="pln"/>
          <w:color w:val="000000"/>
        </w:rPr>
      </w:pPr>
      <w:ins w:id="200" w:author="Unknown">
        <w:r>
          <w:rPr>
            <w:rStyle w:val="pln"/>
            <w:color w:val="000000"/>
          </w:rPr>
          <w:t xml:space="preserve">   statusCode</w:t>
        </w:r>
        <w:r>
          <w:rPr>
            <w:rStyle w:val="pun"/>
            <w:color w:val="666600"/>
          </w:rPr>
          <w:t>:</w:t>
        </w:r>
        <w:r>
          <w:rPr>
            <w:rStyle w:val="pln"/>
            <w:color w:val="000000"/>
          </w:rPr>
          <w:t xml:space="preserve"> number</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01" w:author="Unknown"/>
          <w:rStyle w:val="pln"/>
          <w:color w:val="000000"/>
        </w:rPr>
      </w:pPr>
      <w:ins w:id="202" w:author="Unknown">
        <w:r>
          <w:rPr>
            <w:rStyle w:val="pln"/>
            <w:color w:val="000000"/>
          </w:rPr>
          <w:t xml:space="preserve">   requestProcessing </w:t>
        </w:r>
        <w:r>
          <w:rPr>
            <w:rStyle w:val="pun"/>
            <w:color w:val="666600"/>
          </w:rPr>
          <w:t>=</w:t>
        </w:r>
        <w:r>
          <w:rPr>
            <w:rStyle w:val="pln"/>
            <w:color w:val="000000"/>
          </w:rPr>
          <w:t xml:space="preserve"> </w:t>
        </w:r>
        <w:r>
          <w:rPr>
            <w:rStyle w:val="kwd"/>
            <w:color w:val="0000FF"/>
          </w:rPr>
          <w:t>false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03" w:author="Unknown"/>
          <w:rStyle w:val="pln"/>
          <w:color w:val="000000"/>
        </w:rPr>
      </w:pPr>
      <w:ins w:id="204" w:author="Unknown">
        <w:r>
          <w:rPr>
            <w:rStyle w:val="pln"/>
            <w:color w:val="000000"/>
          </w:rPr>
          <w:t xml:space="preserve">   articleIdToUpdate </w:t>
        </w:r>
        <w:r>
          <w:rPr>
            <w:rStyle w:val="pun"/>
            <w:color w:val="666600"/>
          </w:rPr>
          <w:t>=</w:t>
        </w:r>
        <w:r>
          <w:rPr>
            <w:rStyle w:val="pln"/>
            <w:color w:val="000000"/>
          </w:rPr>
          <w:t xml:space="preserve"> </w:t>
        </w:r>
        <w:r>
          <w:rPr>
            <w:rStyle w:val="kwd"/>
            <w:color w:val="0000FF"/>
          </w:rPr>
          <w:t>null</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05" w:author="Unknown"/>
          <w:rStyle w:val="pln"/>
          <w:color w:val="000000"/>
        </w:rPr>
      </w:pPr>
      <w:ins w:id="206" w:author="Unknown">
        <w:r>
          <w:rPr>
            <w:rStyle w:val="pln"/>
            <w:color w:val="000000"/>
          </w:rPr>
          <w:t xml:space="preserve">   processValidation </w:t>
        </w:r>
        <w:r>
          <w:rPr>
            <w:rStyle w:val="pun"/>
            <w:color w:val="666600"/>
          </w:rPr>
          <w:t>=</w:t>
        </w:r>
        <w:r>
          <w:rPr>
            <w:rStyle w:val="pln"/>
            <w:color w:val="000000"/>
          </w:rPr>
          <w:t xml:space="preserve"> </w:t>
        </w:r>
        <w:r>
          <w:rPr>
            <w:rStyle w:val="kwd"/>
            <w:color w:val="0000FF"/>
          </w:rPr>
          <w:t>false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07" w:author="Unknown"/>
          <w:rStyle w:val="pln"/>
          <w:color w:val="000000"/>
        </w:rPr>
      </w:pPr>
      <w:ins w:id="208" w:author="Unknown">
        <w:r>
          <w:rPr>
            <w:rStyle w:val="pln"/>
            <w:color w:val="000000"/>
          </w:rPr>
          <w:t xml:space="preserve">   </w:t>
        </w:r>
        <w:r>
          <w:rPr>
            <w:rStyle w:val="com"/>
            <w:color w:val="880000"/>
          </w:rPr>
          <w:t>//Create form</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09" w:author="Unknown"/>
          <w:rStyle w:val="pln"/>
          <w:color w:val="000000"/>
        </w:rPr>
      </w:pPr>
      <w:ins w:id="210" w:author="Unknown">
        <w:r>
          <w:rPr>
            <w:rStyle w:val="pln"/>
            <w:color w:val="000000"/>
          </w:rPr>
          <w:t xml:space="preserve">   articleForm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FormGroup</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11" w:author="Unknown"/>
          <w:rStyle w:val="pln"/>
          <w:color w:val="000000"/>
        </w:rPr>
      </w:pPr>
      <w:ins w:id="212" w:author="Unknown">
        <w:r>
          <w:rPr>
            <w:rStyle w:val="pln"/>
            <w:color w:val="000000"/>
          </w:rPr>
          <w:t xml:space="preserve">       title</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FormControl</w:t>
        </w:r>
        <w:r>
          <w:rPr>
            <w:rStyle w:val="pun"/>
            <w:color w:val="666600"/>
          </w:rPr>
          <w:t>(</w:t>
        </w:r>
        <w:r>
          <w:rPr>
            <w:rStyle w:val="str"/>
            <w:color w:val="008800"/>
          </w:rPr>
          <w:t>''</w:t>
        </w:r>
        <w:r>
          <w:rPr>
            <w:rStyle w:val="pun"/>
            <w:color w:val="666600"/>
          </w:rPr>
          <w:t>,</w:t>
        </w:r>
        <w:r>
          <w:rPr>
            <w:rStyle w:val="pln"/>
            <w:color w:val="000000"/>
          </w:rPr>
          <w:t xml:space="preserve"> </w:t>
        </w:r>
        <w:r>
          <w:rPr>
            <w:rStyle w:val="typ"/>
            <w:color w:val="A604BE"/>
          </w:rPr>
          <w:t>Validators</w:t>
        </w:r>
        <w:r>
          <w:rPr>
            <w:rStyle w:val="pun"/>
            <w:color w:val="666600"/>
          </w:rPr>
          <w:t>.</w:t>
        </w:r>
        <w:r>
          <w:rPr>
            <w:rStyle w:val="pln"/>
            <w:color w:val="000000"/>
          </w:rPr>
          <w:t>required</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13" w:author="Unknown"/>
          <w:rStyle w:val="pln"/>
          <w:color w:val="000000"/>
        </w:rPr>
      </w:pPr>
      <w:ins w:id="214" w:author="Unknown">
        <w:r>
          <w:rPr>
            <w:rStyle w:val="pln"/>
            <w:color w:val="000000"/>
          </w:rPr>
          <w:t xml:space="preserve">       category</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FormControl</w:t>
        </w:r>
        <w:r>
          <w:rPr>
            <w:rStyle w:val="pun"/>
            <w:color w:val="666600"/>
          </w:rPr>
          <w:t>(</w:t>
        </w:r>
        <w:r>
          <w:rPr>
            <w:rStyle w:val="str"/>
            <w:color w:val="008800"/>
          </w:rPr>
          <w:t>''</w:t>
        </w:r>
        <w:r>
          <w:rPr>
            <w:rStyle w:val="pun"/>
            <w:color w:val="666600"/>
          </w:rPr>
          <w:t>,</w:t>
        </w:r>
        <w:r>
          <w:rPr>
            <w:rStyle w:val="pln"/>
            <w:color w:val="000000"/>
          </w:rPr>
          <w:t xml:space="preserve"> </w:t>
        </w:r>
        <w:r>
          <w:rPr>
            <w:rStyle w:val="typ"/>
            <w:color w:val="A604BE"/>
          </w:rPr>
          <w:t>Validators</w:t>
        </w:r>
        <w:r>
          <w:rPr>
            <w:rStyle w:val="pun"/>
            <w:color w:val="666600"/>
          </w:rPr>
          <w:t>.</w:t>
        </w:r>
        <w:r>
          <w:rPr>
            <w:rStyle w:val="pln"/>
            <w:color w:val="000000"/>
          </w:rPr>
          <w:t>required</w:t>
        </w:r>
        <w:r>
          <w:rPr>
            <w:rStyle w:val="pun"/>
            <w:color w:val="666600"/>
          </w:rPr>
          <w:t>)</w:t>
        </w:r>
        <w:r>
          <w:rPr>
            <w:rStyle w:val="pln"/>
            <w:color w:val="000000"/>
          </w:rPr>
          <w:tab/>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15" w:author="Unknown"/>
          <w:rStyle w:val="pln"/>
          <w:color w:val="000000"/>
        </w:rPr>
      </w:pPr>
      <w:ins w:id="216"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17" w:author="Unknown"/>
          <w:rStyle w:val="pln"/>
          <w:color w:val="000000"/>
        </w:rPr>
      </w:pPr>
      <w:ins w:id="218" w:author="Unknown">
        <w:r>
          <w:rPr>
            <w:rStyle w:val="pln"/>
            <w:color w:val="000000"/>
          </w:rPr>
          <w:t xml:space="preserve">   </w:t>
        </w:r>
        <w:r>
          <w:rPr>
            <w:rStyle w:val="com"/>
            <w:color w:val="880000"/>
          </w:rPr>
          <w:t>//Create constructor to get service instance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19" w:author="Unknown"/>
          <w:rStyle w:val="pln"/>
          <w:color w:val="000000"/>
        </w:rPr>
      </w:pPr>
      <w:ins w:id="220" w:author="Unknown">
        <w:r>
          <w:rPr>
            <w:rStyle w:val="pln"/>
            <w:color w:val="000000"/>
          </w:rPr>
          <w:t xml:space="preserve">   constructor</w:t>
        </w:r>
        <w:r>
          <w:rPr>
            <w:rStyle w:val="pun"/>
            <w:color w:val="666600"/>
          </w:rPr>
          <w:t>(</w:t>
        </w:r>
        <w:r>
          <w:rPr>
            <w:rStyle w:val="kwd"/>
            <w:color w:val="0000FF"/>
          </w:rPr>
          <w:t>private</w:t>
        </w:r>
        <w:r>
          <w:rPr>
            <w:rStyle w:val="pln"/>
            <w:color w:val="000000"/>
          </w:rPr>
          <w:t xml:space="preserve"> articleService</w:t>
        </w:r>
        <w:r>
          <w:rPr>
            <w:rStyle w:val="pun"/>
            <w:color w:val="666600"/>
          </w:rPr>
          <w:t>:</w:t>
        </w:r>
        <w:r>
          <w:rPr>
            <w:rStyle w:val="pln"/>
            <w:color w:val="000000"/>
          </w:rPr>
          <w:t xml:space="preserve"> </w:t>
        </w:r>
        <w:r>
          <w:rPr>
            <w:rStyle w:val="typ"/>
            <w:color w:val="A604BE"/>
          </w:rPr>
          <w:t>ArticleService</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21" w:author="Unknown"/>
          <w:rStyle w:val="pln"/>
          <w:color w:val="000000"/>
        </w:rPr>
      </w:pPr>
      <w:ins w:id="222"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23" w:author="Unknown"/>
          <w:rStyle w:val="pln"/>
          <w:color w:val="000000"/>
        </w:rPr>
      </w:pPr>
      <w:ins w:id="224" w:author="Unknown">
        <w:r>
          <w:rPr>
            <w:rStyle w:val="pln"/>
            <w:color w:val="000000"/>
          </w:rPr>
          <w:t xml:space="preserve">   </w:t>
        </w:r>
        <w:r>
          <w:rPr>
            <w:rStyle w:val="com"/>
            <w:color w:val="880000"/>
          </w:rPr>
          <w:t>//Create ngOnInit() and and load articles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25" w:author="Unknown"/>
          <w:rStyle w:val="pln"/>
          <w:color w:val="000000"/>
        </w:rPr>
      </w:pPr>
      <w:ins w:id="226" w:author="Unknown">
        <w:r>
          <w:rPr>
            <w:rStyle w:val="pln"/>
            <w:color w:val="000000"/>
          </w:rPr>
          <w:t xml:space="preserve">   ngOnInit</w:t>
        </w:r>
        <w:r>
          <w:rPr>
            <w:rStyle w:val="pun"/>
            <w:color w:val="666600"/>
          </w:rPr>
          <w:t>():</w:t>
        </w:r>
        <w:r>
          <w:rPr>
            <w:rStyle w:val="pln"/>
            <w:color w:val="000000"/>
          </w:rPr>
          <w:t xml:space="preserve"> </w:t>
        </w:r>
        <w:r>
          <w:rPr>
            <w:rStyle w:val="kwd"/>
            <w:color w:val="0000FF"/>
          </w:rPr>
          <w:t>void</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27" w:author="Unknown"/>
          <w:rStyle w:val="pln"/>
          <w:color w:val="000000"/>
        </w:rPr>
      </w:pPr>
      <w:ins w:id="228" w:author="Unknown">
        <w:r>
          <w:rPr>
            <w:rStyle w:val="pln"/>
            <w:color w:val="000000"/>
          </w:rPr>
          <w:t xml:space="preserve">        </w:t>
        </w:r>
        <w:r>
          <w:rPr>
            <w:rStyle w:val="kwd"/>
            <w:color w:val="0000FF"/>
          </w:rPr>
          <w:t>this</w:t>
        </w:r>
        <w:r>
          <w:rPr>
            <w:rStyle w:val="pun"/>
            <w:color w:val="666600"/>
          </w:rPr>
          <w:t>.</w:t>
        </w:r>
        <w:r>
          <w:rPr>
            <w:rStyle w:val="pln"/>
            <w:color w:val="000000"/>
          </w:rPr>
          <w:t>getAllArticles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29" w:author="Unknown"/>
          <w:rStyle w:val="pln"/>
          <w:color w:val="000000"/>
        </w:rPr>
      </w:pPr>
      <w:ins w:id="230" w:author="Unknown">
        <w:r>
          <w:rPr>
            <w:rStyle w:val="pln"/>
            <w:color w:val="000000"/>
          </w:rPr>
          <w:t xml:space="preserve">   </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31" w:author="Unknown"/>
          <w:rStyle w:val="pln"/>
          <w:color w:val="000000"/>
        </w:rPr>
      </w:pPr>
      <w:ins w:id="232" w:author="Unknown">
        <w:r>
          <w:rPr>
            <w:rStyle w:val="pln"/>
            <w:color w:val="000000"/>
          </w:rPr>
          <w:t xml:space="preserve">   </w:t>
        </w:r>
        <w:r>
          <w:rPr>
            <w:rStyle w:val="com"/>
            <w:color w:val="880000"/>
          </w:rPr>
          <w:t>//Fetch all articles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33" w:author="Unknown"/>
          <w:rStyle w:val="pln"/>
          <w:color w:val="000000"/>
        </w:rPr>
      </w:pPr>
      <w:ins w:id="234" w:author="Unknown">
        <w:r>
          <w:rPr>
            <w:rStyle w:val="pln"/>
            <w:color w:val="000000"/>
          </w:rPr>
          <w:t xml:space="preserve">   getAllArticles</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35" w:author="Unknown"/>
          <w:rStyle w:val="pln"/>
          <w:color w:val="000000"/>
        </w:rPr>
      </w:pPr>
      <w:ins w:id="236" w:author="Unknown">
        <w:r>
          <w:rPr>
            <w:rStyle w:val="pln"/>
            <w:color w:val="000000"/>
          </w:rPr>
          <w:t xml:space="preserve">        </w:t>
        </w:r>
        <w:r>
          <w:rPr>
            <w:rStyle w:val="kwd"/>
            <w:color w:val="0000FF"/>
          </w:rPr>
          <w:t>this</w:t>
        </w:r>
        <w:r>
          <w:rPr>
            <w:rStyle w:val="pun"/>
            <w:color w:val="666600"/>
          </w:rPr>
          <w:t>.</w:t>
        </w:r>
        <w:r>
          <w:rPr>
            <w:rStyle w:val="pln"/>
            <w:color w:val="000000"/>
          </w:rPr>
          <w:t>articleService</w:t>
        </w:r>
        <w:r>
          <w:rPr>
            <w:rStyle w:val="pun"/>
            <w:color w:val="666600"/>
          </w:rPr>
          <w:t>.</w:t>
        </w:r>
        <w:r>
          <w:rPr>
            <w:rStyle w:val="pln"/>
            <w:color w:val="000000"/>
          </w:rPr>
          <w:t>getAllArticles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37" w:author="Unknown"/>
          <w:rStyle w:val="pln"/>
          <w:color w:val="000000"/>
        </w:rPr>
      </w:pPr>
      <w:ins w:id="238" w:author="Unknown">
        <w:r>
          <w:rPr>
            <w:rStyle w:val="pln"/>
            <w:color w:val="000000"/>
          </w:rPr>
          <w:tab/>
          <w:t xml:space="preserve">  </w:t>
        </w:r>
        <w:r>
          <w:rPr>
            <w:rStyle w:val="pun"/>
            <w:color w:val="666600"/>
          </w:rPr>
          <w:t>.</w:t>
        </w:r>
        <w:r>
          <w:rPr>
            <w:rStyle w:val="pln"/>
            <w:color w:val="000000"/>
          </w:rPr>
          <w:t>subscribe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39" w:author="Unknown"/>
          <w:rStyle w:val="pln"/>
          <w:color w:val="000000"/>
        </w:rPr>
      </w:pPr>
      <w:ins w:id="240" w:author="Unknown">
        <w:r>
          <w:rPr>
            <w:rStyle w:val="pln"/>
            <w:color w:val="000000"/>
          </w:rPr>
          <w:t xml:space="preserve">                data </w:t>
        </w:r>
        <w:r>
          <w:rPr>
            <w:rStyle w:val="pun"/>
            <w:color w:val="666600"/>
          </w:rPr>
          <w:t>=&gt;</w:t>
        </w:r>
        <w:r>
          <w:rPr>
            <w:rStyle w:val="pln"/>
            <w:color w:val="000000"/>
          </w:rPr>
          <w:t xml:space="preserve"> </w:t>
        </w:r>
        <w:r>
          <w:rPr>
            <w:rStyle w:val="kwd"/>
            <w:color w:val="0000FF"/>
          </w:rPr>
          <w:t>this</w:t>
        </w:r>
        <w:r>
          <w:rPr>
            <w:rStyle w:val="pun"/>
            <w:color w:val="666600"/>
          </w:rPr>
          <w:t>.</w:t>
        </w:r>
        <w:r>
          <w:rPr>
            <w:rStyle w:val="pln"/>
            <w:color w:val="000000"/>
          </w:rPr>
          <w:t xml:space="preserve">allArticles </w:t>
        </w:r>
        <w:r>
          <w:rPr>
            <w:rStyle w:val="pun"/>
            <w:color w:val="666600"/>
          </w:rPr>
          <w:t>=</w:t>
        </w:r>
        <w:r>
          <w:rPr>
            <w:rStyle w:val="pln"/>
            <w:color w:val="000000"/>
          </w:rPr>
          <w:t xml:space="preserve"> data</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41" w:author="Unknown"/>
          <w:rStyle w:val="pln"/>
          <w:color w:val="000000"/>
        </w:rPr>
      </w:pPr>
      <w:ins w:id="242" w:author="Unknown">
        <w:r>
          <w:rPr>
            <w:rStyle w:val="pln"/>
            <w:color w:val="000000"/>
          </w:rPr>
          <w:t xml:space="preserve">                errorCode </w:t>
        </w:r>
        <w:r>
          <w:rPr>
            <w:rStyle w:val="pun"/>
            <w:color w:val="666600"/>
          </w:rPr>
          <w:t>=&gt;</w:t>
        </w:r>
        <w:r>
          <w:rPr>
            <w:rStyle w:val="pln"/>
            <w:color w:val="000000"/>
          </w:rPr>
          <w:t xml:space="preserve">  </w:t>
        </w:r>
        <w:r>
          <w:rPr>
            <w:rStyle w:val="kwd"/>
            <w:color w:val="0000FF"/>
          </w:rPr>
          <w:t>this</w:t>
        </w:r>
        <w:r>
          <w:rPr>
            <w:rStyle w:val="pun"/>
            <w:color w:val="666600"/>
          </w:rPr>
          <w:t>.</w:t>
        </w:r>
        <w:r>
          <w:rPr>
            <w:rStyle w:val="pln"/>
            <w:color w:val="000000"/>
          </w:rPr>
          <w:t xml:space="preserve">statusCode </w:t>
        </w:r>
        <w:r>
          <w:rPr>
            <w:rStyle w:val="pun"/>
            <w:color w:val="666600"/>
          </w:rPr>
          <w:t>=</w:t>
        </w:r>
        <w:r>
          <w:rPr>
            <w:rStyle w:val="pln"/>
            <w:color w:val="000000"/>
          </w:rPr>
          <w:t xml:space="preserve"> errorCode</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43" w:author="Unknown"/>
          <w:rStyle w:val="pln"/>
          <w:color w:val="000000"/>
        </w:rPr>
      </w:pPr>
      <w:ins w:id="244"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45" w:author="Unknown"/>
          <w:rStyle w:val="pln"/>
          <w:color w:val="000000"/>
        </w:rPr>
      </w:pPr>
      <w:ins w:id="246" w:author="Unknown">
        <w:r>
          <w:rPr>
            <w:rStyle w:val="pln"/>
            <w:color w:val="000000"/>
          </w:rPr>
          <w:t xml:space="preserve">   </w:t>
        </w:r>
        <w:r>
          <w:rPr>
            <w:rStyle w:val="com"/>
            <w:color w:val="880000"/>
          </w:rPr>
          <w:t>//Handle create and update article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47" w:author="Unknown"/>
          <w:rStyle w:val="pln"/>
          <w:color w:val="000000"/>
        </w:rPr>
      </w:pPr>
      <w:ins w:id="248" w:author="Unknown">
        <w:r>
          <w:rPr>
            <w:rStyle w:val="pln"/>
            <w:color w:val="000000"/>
          </w:rPr>
          <w:t xml:space="preserve">   onArticleFormSubmit</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49" w:author="Unknown"/>
          <w:rStyle w:val="pln"/>
          <w:color w:val="000000"/>
        </w:rPr>
      </w:pPr>
      <w:ins w:id="250" w:author="Unknown">
        <w:r>
          <w:rPr>
            <w:rStyle w:val="pln"/>
            <w:color w:val="000000"/>
          </w:rPr>
          <w:tab/>
          <w:t xml:space="preserve">  </w:t>
        </w:r>
        <w:r>
          <w:rPr>
            <w:rStyle w:val="kwd"/>
            <w:color w:val="0000FF"/>
          </w:rPr>
          <w:t>this</w:t>
        </w:r>
        <w:r>
          <w:rPr>
            <w:rStyle w:val="pun"/>
            <w:color w:val="666600"/>
          </w:rPr>
          <w:t>.</w:t>
        </w:r>
        <w:r>
          <w:rPr>
            <w:rStyle w:val="pln"/>
            <w:color w:val="000000"/>
          </w:rPr>
          <w:t xml:space="preserve">processValidation </w:t>
        </w:r>
        <w:r>
          <w:rPr>
            <w:rStyle w:val="pun"/>
            <w:color w:val="666600"/>
          </w:rPr>
          <w:t>=</w:t>
        </w:r>
        <w:r>
          <w:rPr>
            <w:rStyle w:val="pln"/>
            <w:color w:val="000000"/>
          </w:rPr>
          <w:t xml:space="preserve"> </w:t>
        </w:r>
        <w:r>
          <w:rPr>
            <w:rStyle w:val="kwd"/>
            <w:color w:val="0000FF"/>
          </w:rPr>
          <w:t>true</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51" w:author="Unknown"/>
          <w:rStyle w:val="pln"/>
          <w:color w:val="000000"/>
        </w:rPr>
      </w:pPr>
      <w:ins w:id="252" w:author="Unknown">
        <w:r>
          <w:rPr>
            <w:rStyle w:val="pln"/>
            <w:color w:val="000000"/>
          </w:rPr>
          <w:tab/>
          <w:t xml:space="preserve">  </w:t>
        </w:r>
        <w:r>
          <w:rPr>
            <w:rStyle w:val="kwd"/>
            <w:color w:val="0000FF"/>
          </w:rPr>
          <w:t>if</w:t>
        </w:r>
        <w:r>
          <w:rPr>
            <w:rStyle w:val="pln"/>
            <w:color w:val="000000"/>
          </w:rPr>
          <w:t xml:space="preserve"> </w:t>
        </w:r>
        <w:r>
          <w:rPr>
            <w:rStyle w:val="pun"/>
            <w:color w:val="666600"/>
          </w:rPr>
          <w:t>(</w:t>
        </w:r>
        <w:r>
          <w:rPr>
            <w:rStyle w:val="kwd"/>
            <w:color w:val="0000FF"/>
          </w:rPr>
          <w:t>this</w:t>
        </w:r>
        <w:r>
          <w:rPr>
            <w:rStyle w:val="pun"/>
            <w:color w:val="666600"/>
          </w:rPr>
          <w:t>.</w:t>
        </w:r>
        <w:r>
          <w:rPr>
            <w:rStyle w:val="pln"/>
            <w:color w:val="000000"/>
          </w:rPr>
          <w:t>articleForm</w:t>
        </w:r>
        <w:r>
          <w:rPr>
            <w:rStyle w:val="pun"/>
            <w:color w:val="666600"/>
          </w:rPr>
          <w:t>.</w:t>
        </w:r>
        <w:r>
          <w:rPr>
            <w:rStyle w:val="pln"/>
            <w:color w:val="000000"/>
          </w:rPr>
          <w:t>invalid</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53" w:author="Unknown"/>
          <w:rStyle w:val="pln"/>
          <w:color w:val="000000"/>
        </w:rPr>
      </w:pPr>
      <w:ins w:id="254" w:author="Unknown">
        <w:r>
          <w:rPr>
            <w:rStyle w:val="pln"/>
            <w:color w:val="000000"/>
          </w:rPr>
          <w:tab/>
          <w:t xml:space="preserve">       </w:t>
        </w:r>
        <w:r>
          <w:rPr>
            <w:rStyle w:val="kwd"/>
            <w:color w:val="0000FF"/>
          </w:rPr>
          <w:t>return</w:t>
        </w:r>
        <w:r>
          <w:rPr>
            <w:rStyle w:val="pun"/>
            <w:color w:val="666600"/>
          </w:rPr>
          <w:t>;</w:t>
        </w:r>
        <w:r>
          <w:rPr>
            <w:rStyle w:val="pln"/>
            <w:color w:val="000000"/>
          </w:rPr>
          <w:t xml:space="preserve"> </w:t>
        </w:r>
        <w:r>
          <w:rPr>
            <w:rStyle w:val="com"/>
            <w:color w:val="880000"/>
          </w:rPr>
          <w:t>//Validation failed, exit from method.</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55" w:author="Unknown"/>
          <w:rStyle w:val="pln"/>
          <w:color w:val="000000"/>
        </w:rPr>
      </w:pPr>
      <w:ins w:id="256" w:author="Unknown">
        <w:r>
          <w:rPr>
            <w:rStyle w:val="pln"/>
            <w:color w:val="000000"/>
          </w:rPr>
          <w:tab/>
          <w:t xml:space="preserve">  </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57" w:author="Unknown"/>
          <w:rStyle w:val="pln"/>
          <w:color w:val="000000"/>
        </w:rPr>
      </w:pPr>
      <w:ins w:id="258" w:author="Unknown">
        <w:r>
          <w:rPr>
            <w:rStyle w:val="pln"/>
            <w:color w:val="000000"/>
          </w:rPr>
          <w:tab/>
          <w:t xml:space="preserve">  </w:t>
        </w:r>
        <w:r>
          <w:rPr>
            <w:rStyle w:val="com"/>
            <w:color w:val="880000"/>
          </w:rPr>
          <w:t>//Form is valid, now perform create or update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59" w:author="Unknown"/>
          <w:rStyle w:val="pln"/>
          <w:color w:val="000000"/>
        </w:rPr>
      </w:pPr>
      <w:ins w:id="260" w:author="Unknown">
        <w:r>
          <w:rPr>
            <w:rStyle w:val="pln"/>
            <w:color w:val="000000"/>
          </w:rPr>
          <w:t xml:space="preserve">          </w:t>
        </w:r>
        <w:r>
          <w:rPr>
            <w:rStyle w:val="kwd"/>
            <w:color w:val="0000FF"/>
          </w:rPr>
          <w:t>this</w:t>
        </w:r>
        <w:r>
          <w:rPr>
            <w:rStyle w:val="pun"/>
            <w:color w:val="666600"/>
          </w:rPr>
          <w:t>.</w:t>
        </w:r>
        <w:r>
          <w:rPr>
            <w:rStyle w:val="pln"/>
            <w:color w:val="000000"/>
          </w:rPr>
          <w:t>preProcessConfigurations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61" w:author="Unknown"/>
          <w:rStyle w:val="pln"/>
          <w:color w:val="000000"/>
        </w:rPr>
      </w:pPr>
      <w:ins w:id="262" w:author="Unknown">
        <w:r>
          <w:rPr>
            <w:rStyle w:val="pln"/>
            <w:color w:val="000000"/>
          </w:rPr>
          <w:tab/>
          <w:t xml:space="preserve">  </w:t>
        </w:r>
        <w:r>
          <w:rPr>
            <w:rStyle w:val="kwd"/>
            <w:color w:val="0000FF"/>
          </w:rPr>
          <w:t>let</w:t>
        </w:r>
        <w:r>
          <w:rPr>
            <w:rStyle w:val="pln"/>
            <w:color w:val="000000"/>
          </w:rPr>
          <w:t xml:space="preserve"> article </w:t>
        </w:r>
        <w:r>
          <w:rPr>
            <w:rStyle w:val="pun"/>
            <w:color w:val="666600"/>
          </w:rPr>
          <w:t>=</w:t>
        </w:r>
        <w:r>
          <w:rPr>
            <w:rStyle w:val="pln"/>
            <w:color w:val="000000"/>
          </w:rPr>
          <w:t xml:space="preserve"> </w:t>
        </w:r>
        <w:r>
          <w:rPr>
            <w:rStyle w:val="kwd"/>
            <w:color w:val="0000FF"/>
          </w:rPr>
          <w:t>this</w:t>
        </w:r>
        <w:r>
          <w:rPr>
            <w:rStyle w:val="pun"/>
            <w:color w:val="666600"/>
          </w:rPr>
          <w:t>.</w:t>
        </w:r>
        <w:r>
          <w:rPr>
            <w:rStyle w:val="pln"/>
            <w:color w:val="000000"/>
          </w:rPr>
          <w:t>articleForm</w:t>
        </w:r>
        <w:r>
          <w:rPr>
            <w:rStyle w:val="pun"/>
            <w:color w:val="666600"/>
          </w:rPr>
          <w:t>.</w:t>
        </w:r>
        <w:r>
          <w:rPr>
            <w:rStyle w:val="pln"/>
            <w:color w:val="000000"/>
          </w:rPr>
          <w:t>value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63" w:author="Unknown"/>
          <w:rStyle w:val="pln"/>
          <w:color w:val="000000"/>
        </w:rPr>
      </w:pPr>
      <w:ins w:id="264" w:author="Unknown">
        <w:r>
          <w:rPr>
            <w:rStyle w:val="pln"/>
            <w:color w:val="000000"/>
          </w:rPr>
          <w:tab/>
          <w:t xml:space="preserve">  </w:t>
        </w:r>
        <w:r>
          <w:rPr>
            <w:rStyle w:val="kwd"/>
            <w:color w:val="0000FF"/>
          </w:rPr>
          <w:t>if</w:t>
        </w:r>
        <w:r>
          <w:rPr>
            <w:rStyle w:val="pln"/>
            <w:color w:val="000000"/>
          </w:rPr>
          <w:t xml:space="preserve"> </w:t>
        </w:r>
        <w:r>
          <w:rPr>
            <w:rStyle w:val="pun"/>
            <w:color w:val="666600"/>
          </w:rPr>
          <w:t>(</w:t>
        </w:r>
        <w:r>
          <w:rPr>
            <w:rStyle w:val="kwd"/>
            <w:color w:val="0000FF"/>
          </w:rPr>
          <w:t>this</w:t>
        </w:r>
        <w:r>
          <w:rPr>
            <w:rStyle w:val="pun"/>
            <w:color w:val="666600"/>
          </w:rPr>
          <w:t>.</w:t>
        </w:r>
        <w:r>
          <w:rPr>
            <w:rStyle w:val="pln"/>
            <w:color w:val="000000"/>
          </w:rPr>
          <w:t xml:space="preserve">articleIdToUpdate </w:t>
        </w:r>
        <w:r>
          <w:rPr>
            <w:rStyle w:val="pun"/>
            <w:color w:val="666600"/>
          </w:rPr>
          <w:t>===</w:t>
        </w:r>
        <w:r>
          <w:rPr>
            <w:rStyle w:val="pln"/>
            <w:color w:val="000000"/>
          </w:rPr>
          <w:t xml:space="preserve"> </w:t>
        </w:r>
        <w:r>
          <w:rPr>
            <w:rStyle w:val="kwd"/>
            <w:color w:val="0000FF"/>
          </w:rPr>
          <w:t>null</w:t>
        </w:r>
        <w:r>
          <w:rPr>
            <w:rStyle w:val="pun"/>
            <w:color w:val="666600"/>
          </w:rPr>
          <w:t>)</w:t>
        </w:r>
        <w:r>
          <w:rPr>
            <w:rStyle w:val="pln"/>
            <w:color w:val="000000"/>
          </w:rPr>
          <w:t xml:space="preserve"> </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65" w:author="Unknown"/>
          <w:rStyle w:val="pln"/>
          <w:color w:val="000000"/>
        </w:rPr>
      </w:pPr>
      <w:ins w:id="266" w:author="Unknown">
        <w:r>
          <w:rPr>
            <w:rStyle w:val="pln"/>
            <w:color w:val="000000"/>
          </w:rPr>
          <w:tab/>
          <w:t xml:space="preserve">    </w:t>
        </w:r>
        <w:r>
          <w:rPr>
            <w:rStyle w:val="com"/>
            <w:color w:val="880000"/>
          </w:rPr>
          <w:t>//Generate article id then create article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67" w:author="Unknown"/>
          <w:rStyle w:val="pln"/>
          <w:color w:val="000000"/>
        </w:rPr>
      </w:pPr>
      <w:ins w:id="268" w:author="Unknown">
        <w:r>
          <w:rPr>
            <w:rStyle w:val="pln"/>
            <w:color w:val="000000"/>
          </w:rPr>
          <w:t xml:space="preserve">            </w:t>
        </w:r>
        <w:r>
          <w:rPr>
            <w:rStyle w:val="kwd"/>
            <w:color w:val="0000FF"/>
          </w:rPr>
          <w:t>this</w:t>
        </w:r>
        <w:r>
          <w:rPr>
            <w:rStyle w:val="pun"/>
            <w:color w:val="666600"/>
          </w:rPr>
          <w:t>.</w:t>
        </w:r>
        <w:r>
          <w:rPr>
            <w:rStyle w:val="pln"/>
            <w:color w:val="000000"/>
          </w:rPr>
          <w:t>articleService</w:t>
        </w:r>
        <w:r>
          <w:rPr>
            <w:rStyle w:val="pun"/>
            <w:color w:val="666600"/>
          </w:rPr>
          <w:t>.</w:t>
        </w:r>
        <w:r>
          <w:rPr>
            <w:rStyle w:val="pln"/>
            <w:color w:val="000000"/>
          </w:rPr>
          <w:t>getAllArticles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69" w:author="Unknown"/>
          <w:rStyle w:val="pln"/>
          <w:color w:val="000000"/>
        </w:rPr>
      </w:pPr>
      <w:ins w:id="270" w:author="Unknown">
        <w:r>
          <w:rPr>
            <w:rStyle w:val="pln"/>
            <w:color w:val="000000"/>
          </w:rPr>
          <w:tab/>
          <w:t xml:space="preserve">      </w:t>
        </w:r>
        <w:r>
          <w:rPr>
            <w:rStyle w:val="pun"/>
            <w:color w:val="666600"/>
          </w:rPr>
          <w:t>.</w:t>
        </w:r>
        <w:r>
          <w:rPr>
            <w:rStyle w:val="pln"/>
            <w:color w:val="000000"/>
          </w:rPr>
          <w:t>subscribe</w:t>
        </w:r>
        <w:r>
          <w:rPr>
            <w:rStyle w:val="pun"/>
            <w:color w:val="666600"/>
          </w:rPr>
          <w:t>(</w:t>
        </w:r>
        <w:r>
          <w:rPr>
            <w:rStyle w:val="pln"/>
            <w:color w:val="000000"/>
          </w:rPr>
          <w:t xml:space="preserve">articles </w:t>
        </w:r>
        <w:r>
          <w:rPr>
            <w:rStyle w:val="pun"/>
            <w:color w:val="666600"/>
          </w:rPr>
          <w:t>=&gt;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71" w:author="Unknown"/>
          <w:rStyle w:val="pln"/>
          <w:color w:val="000000"/>
        </w:rPr>
      </w:pPr>
      <w:ins w:id="272" w:author="Unknown">
        <w:r>
          <w:rPr>
            <w:rStyle w:val="pln"/>
            <w:color w:val="000000"/>
          </w:rPr>
          <w:tab/>
        </w:r>
        <w:r>
          <w:rPr>
            <w:rStyle w:val="pln"/>
            <w:color w:val="000000"/>
          </w:rPr>
          <w:tab/>
        </w:r>
        <w:r>
          <w:rPr>
            <w:rStyle w:val="pln"/>
            <w:color w:val="000000"/>
          </w:rPr>
          <w:tab/>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73" w:author="Unknown"/>
          <w:rStyle w:val="pln"/>
          <w:color w:val="000000"/>
        </w:rPr>
      </w:pPr>
      <w:ins w:id="274" w:author="Unknown">
        <w:r>
          <w:rPr>
            <w:rStyle w:val="pln"/>
            <w:color w:val="000000"/>
          </w:rPr>
          <w:tab/>
        </w:r>
        <w:r>
          <w:rPr>
            <w:rStyle w:val="pln"/>
            <w:color w:val="000000"/>
          </w:rPr>
          <w:tab/>
          <w:t xml:space="preserve">   </w:t>
        </w:r>
        <w:r>
          <w:rPr>
            <w:rStyle w:val="com"/>
            <w:color w:val="880000"/>
          </w:rPr>
          <w:t>//Generate article id</w:t>
        </w:r>
        <w:r>
          <w:rPr>
            <w:rStyle w:val="com"/>
            <w:color w:val="880000"/>
          </w:rPr>
          <w:tab/>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75" w:author="Unknown"/>
          <w:rStyle w:val="pln"/>
          <w:color w:val="000000"/>
        </w:rPr>
      </w:pPr>
      <w:ins w:id="276" w:author="Unknown">
        <w:r>
          <w:rPr>
            <w:rStyle w:val="pln"/>
            <w:color w:val="000000"/>
          </w:rPr>
          <w:tab/>
        </w:r>
        <w:r>
          <w:rPr>
            <w:rStyle w:val="pln"/>
            <w:color w:val="000000"/>
          </w:rPr>
          <w:tab/>
          <w:t xml:space="preserve">   </w:t>
        </w:r>
        <w:r>
          <w:rPr>
            <w:rStyle w:val="kwd"/>
            <w:color w:val="0000FF"/>
          </w:rPr>
          <w:t>let</w:t>
        </w:r>
        <w:r>
          <w:rPr>
            <w:rStyle w:val="pln"/>
            <w:color w:val="000000"/>
          </w:rPr>
          <w:t xml:space="preserve"> maxIndex </w:t>
        </w:r>
        <w:r>
          <w:rPr>
            <w:rStyle w:val="pun"/>
            <w:color w:val="666600"/>
          </w:rPr>
          <w:t>=</w:t>
        </w:r>
        <w:r>
          <w:rPr>
            <w:rStyle w:val="pln"/>
            <w:color w:val="000000"/>
          </w:rPr>
          <w:t xml:space="preserve"> articles</w:t>
        </w:r>
        <w:r>
          <w:rPr>
            <w:rStyle w:val="pun"/>
            <w:color w:val="666600"/>
          </w:rPr>
          <w:t>.</w:t>
        </w:r>
        <w:r>
          <w:rPr>
            <w:rStyle w:val="pln"/>
            <w:color w:val="000000"/>
          </w:rPr>
          <w:t xml:space="preserve">length </w:t>
        </w:r>
        <w:r>
          <w:rPr>
            <w:rStyle w:val="pun"/>
            <w:color w:val="666600"/>
          </w:rPr>
          <w:t>-</w:t>
        </w:r>
        <w:r>
          <w:rPr>
            <w:rStyle w:val="pln"/>
            <w:color w:val="000000"/>
          </w:rPr>
          <w:t xml:space="preserve"> </w:t>
        </w:r>
        <w:r>
          <w:rPr>
            <w:rStyle w:val="lit"/>
            <w:color w:val="006666"/>
          </w:rPr>
          <w:t>1</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77" w:author="Unknown"/>
          <w:rStyle w:val="pln"/>
          <w:color w:val="000000"/>
        </w:rPr>
      </w:pPr>
      <w:ins w:id="278" w:author="Unknown">
        <w:r>
          <w:rPr>
            <w:rStyle w:val="pln"/>
            <w:color w:val="000000"/>
          </w:rPr>
          <w:tab/>
        </w:r>
        <w:r>
          <w:rPr>
            <w:rStyle w:val="pln"/>
            <w:color w:val="000000"/>
          </w:rPr>
          <w:tab/>
          <w:t xml:space="preserve">   </w:t>
        </w:r>
        <w:r>
          <w:rPr>
            <w:rStyle w:val="kwd"/>
            <w:color w:val="0000FF"/>
          </w:rPr>
          <w:t>let</w:t>
        </w:r>
        <w:r>
          <w:rPr>
            <w:rStyle w:val="pln"/>
            <w:color w:val="000000"/>
          </w:rPr>
          <w:t xml:space="preserve"> articleWithMaxIndex </w:t>
        </w:r>
        <w:r>
          <w:rPr>
            <w:rStyle w:val="pun"/>
            <w:color w:val="666600"/>
          </w:rPr>
          <w:t>=</w:t>
        </w:r>
        <w:r>
          <w:rPr>
            <w:rStyle w:val="pln"/>
            <w:color w:val="000000"/>
          </w:rPr>
          <w:t xml:space="preserve"> articles</w:t>
        </w:r>
        <w:r>
          <w:rPr>
            <w:rStyle w:val="pun"/>
            <w:color w:val="666600"/>
          </w:rPr>
          <w:t>[</w:t>
        </w:r>
        <w:r>
          <w:rPr>
            <w:rStyle w:val="pln"/>
            <w:color w:val="000000"/>
          </w:rPr>
          <w:t>maxIndex</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79" w:author="Unknown"/>
          <w:rStyle w:val="pln"/>
          <w:color w:val="000000"/>
        </w:rPr>
      </w:pPr>
      <w:ins w:id="280" w:author="Unknown">
        <w:r>
          <w:rPr>
            <w:rStyle w:val="pln"/>
            <w:color w:val="000000"/>
          </w:rPr>
          <w:tab/>
        </w:r>
        <w:r>
          <w:rPr>
            <w:rStyle w:val="pln"/>
            <w:color w:val="000000"/>
          </w:rPr>
          <w:tab/>
          <w:t xml:space="preserve">   </w:t>
        </w:r>
        <w:r>
          <w:rPr>
            <w:rStyle w:val="kwd"/>
            <w:color w:val="0000FF"/>
          </w:rPr>
          <w:t>let</w:t>
        </w:r>
        <w:r>
          <w:rPr>
            <w:rStyle w:val="pln"/>
            <w:color w:val="000000"/>
          </w:rPr>
          <w:t xml:space="preserve"> articleId </w:t>
        </w:r>
        <w:r>
          <w:rPr>
            <w:rStyle w:val="pun"/>
            <w:color w:val="666600"/>
          </w:rPr>
          <w:t>=</w:t>
        </w:r>
        <w:r>
          <w:rPr>
            <w:rStyle w:val="pln"/>
            <w:color w:val="000000"/>
          </w:rPr>
          <w:t xml:space="preserve"> articleWithMaxIndex</w:t>
        </w:r>
        <w:r>
          <w:rPr>
            <w:rStyle w:val="pun"/>
            <w:color w:val="666600"/>
          </w:rPr>
          <w:t>.</w:t>
        </w:r>
        <w:r>
          <w:rPr>
            <w:rStyle w:val="pln"/>
            <w:color w:val="000000"/>
          </w:rPr>
          <w:t xml:space="preserve">id </w:t>
        </w:r>
        <w:r>
          <w:rPr>
            <w:rStyle w:val="pun"/>
            <w:color w:val="666600"/>
          </w:rPr>
          <w:t>+</w:t>
        </w:r>
        <w:r>
          <w:rPr>
            <w:rStyle w:val="pln"/>
            <w:color w:val="000000"/>
          </w:rPr>
          <w:t xml:space="preserve"> </w:t>
        </w:r>
        <w:r>
          <w:rPr>
            <w:rStyle w:val="lit"/>
            <w:color w:val="006666"/>
          </w:rPr>
          <w:t>1</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81" w:author="Unknown"/>
          <w:rStyle w:val="pln"/>
          <w:color w:val="000000"/>
        </w:rPr>
      </w:pPr>
      <w:ins w:id="282" w:author="Unknown">
        <w:r>
          <w:rPr>
            <w:rStyle w:val="pln"/>
            <w:color w:val="000000"/>
          </w:rPr>
          <w:tab/>
        </w:r>
        <w:r>
          <w:rPr>
            <w:rStyle w:val="pln"/>
            <w:color w:val="000000"/>
          </w:rPr>
          <w:tab/>
          <w:t xml:space="preserve">   article</w:t>
        </w:r>
        <w:r>
          <w:rPr>
            <w:rStyle w:val="pun"/>
            <w:color w:val="666600"/>
          </w:rPr>
          <w:t>.</w:t>
        </w:r>
        <w:r>
          <w:rPr>
            <w:rStyle w:val="pln"/>
            <w:color w:val="000000"/>
          </w:rPr>
          <w:t xml:space="preserve">id </w:t>
        </w:r>
        <w:r>
          <w:rPr>
            <w:rStyle w:val="pun"/>
            <w:color w:val="666600"/>
          </w:rPr>
          <w:t>=</w:t>
        </w:r>
        <w:r>
          <w:rPr>
            <w:rStyle w:val="pln"/>
            <w:color w:val="000000"/>
          </w:rPr>
          <w:t xml:space="preserve"> articleId</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83" w:author="Unknown"/>
          <w:rStyle w:val="pln"/>
          <w:color w:val="000000"/>
        </w:rPr>
      </w:pPr>
      <w:ins w:id="284" w:author="Unknown">
        <w:r>
          <w:rPr>
            <w:rStyle w:val="pln"/>
            <w:color w:val="000000"/>
          </w:rPr>
          <w:lastRenderedPageBreak/>
          <w:tab/>
        </w:r>
        <w:r>
          <w:rPr>
            <w:rStyle w:val="pln"/>
            <w:color w:val="000000"/>
          </w:rPr>
          <w:tab/>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85" w:author="Unknown"/>
          <w:rStyle w:val="pln"/>
          <w:color w:val="000000"/>
        </w:rPr>
      </w:pPr>
      <w:ins w:id="286" w:author="Unknown">
        <w:r>
          <w:rPr>
            <w:rStyle w:val="pln"/>
            <w:color w:val="000000"/>
          </w:rPr>
          <w:tab/>
        </w:r>
        <w:r>
          <w:rPr>
            <w:rStyle w:val="pln"/>
            <w:color w:val="000000"/>
          </w:rPr>
          <w:tab/>
          <w:t xml:space="preserve">   </w:t>
        </w:r>
        <w:r>
          <w:rPr>
            <w:rStyle w:val="com"/>
            <w:color w:val="880000"/>
          </w:rPr>
          <w:t>//Create article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87" w:author="Unknown"/>
          <w:rStyle w:val="pln"/>
          <w:color w:val="000000"/>
        </w:rPr>
      </w:pPr>
      <w:ins w:id="288" w:author="Unknown">
        <w:r>
          <w:rPr>
            <w:rStyle w:val="pln"/>
            <w:color w:val="000000"/>
          </w:rPr>
          <w:t xml:space="preserve">     </w:t>
        </w:r>
        <w:r>
          <w:rPr>
            <w:rStyle w:val="pln"/>
            <w:color w:val="000000"/>
          </w:rPr>
          <w:tab/>
          <w:t xml:space="preserve">           </w:t>
        </w:r>
        <w:r>
          <w:rPr>
            <w:rStyle w:val="kwd"/>
            <w:color w:val="0000FF"/>
          </w:rPr>
          <w:t>this</w:t>
        </w:r>
        <w:r>
          <w:rPr>
            <w:rStyle w:val="pun"/>
            <w:color w:val="666600"/>
          </w:rPr>
          <w:t>.</w:t>
        </w:r>
        <w:r>
          <w:rPr>
            <w:rStyle w:val="pln"/>
            <w:color w:val="000000"/>
          </w:rPr>
          <w:t>articleService</w:t>
        </w:r>
        <w:r>
          <w:rPr>
            <w:rStyle w:val="pun"/>
            <w:color w:val="666600"/>
          </w:rPr>
          <w:t>.</w:t>
        </w:r>
        <w:r>
          <w:rPr>
            <w:rStyle w:val="pln"/>
            <w:color w:val="000000"/>
          </w:rPr>
          <w:t>createArticle</w:t>
        </w:r>
        <w:r>
          <w:rPr>
            <w:rStyle w:val="pun"/>
            <w:color w:val="666600"/>
          </w:rPr>
          <w:t>(</w:t>
        </w:r>
        <w:r>
          <w:rPr>
            <w:rStyle w:val="pln"/>
            <w:color w:val="000000"/>
          </w:rPr>
          <w:t>article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89" w:author="Unknown"/>
          <w:rStyle w:val="pln"/>
          <w:color w:val="000000"/>
        </w:rPr>
      </w:pPr>
      <w:ins w:id="290" w:author="Unknown">
        <w:r>
          <w:rPr>
            <w:rStyle w:val="pln"/>
            <w:color w:val="000000"/>
          </w:rPr>
          <w:tab/>
        </w:r>
        <w:r>
          <w:rPr>
            <w:rStyle w:val="pln"/>
            <w:color w:val="000000"/>
          </w:rPr>
          <w:tab/>
        </w:r>
        <w:r>
          <w:rPr>
            <w:rStyle w:val="pln"/>
            <w:color w:val="000000"/>
          </w:rPr>
          <w:tab/>
          <w:t xml:space="preserve">  </w:t>
        </w:r>
        <w:r>
          <w:rPr>
            <w:rStyle w:val="pun"/>
            <w:color w:val="666600"/>
          </w:rPr>
          <w:t>.</w:t>
        </w:r>
        <w:r>
          <w:rPr>
            <w:rStyle w:val="pln"/>
            <w:color w:val="000000"/>
          </w:rPr>
          <w:t>subscribe</w:t>
        </w:r>
        <w:r>
          <w:rPr>
            <w:rStyle w:val="pun"/>
            <w:color w:val="666600"/>
          </w:rPr>
          <w:t>(</w:t>
        </w:r>
        <w:r>
          <w:rPr>
            <w:rStyle w:val="pln"/>
            <w:color w:val="000000"/>
          </w:rPr>
          <w:t xml:space="preserve">successCode </w:t>
        </w:r>
        <w:r>
          <w:rPr>
            <w:rStyle w:val="pun"/>
            <w:color w:val="666600"/>
          </w:rPr>
          <w:t>=&gt;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91" w:author="Unknown"/>
          <w:rStyle w:val="pln"/>
          <w:color w:val="000000"/>
        </w:rPr>
      </w:pPr>
      <w:ins w:id="292" w:author="Unknown">
        <w:r>
          <w:rPr>
            <w:rStyle w:val="pln"/>
            <w:color w:val="000000"/>
          </w:rPr>
          <w:tab/>
        </w:r>
        <w:r>
          <w:rPr>
            <w:rStyle w:val="pln"/>
            <w:color w:val="000000"/>
          </w:rPr>
          <w:tab/>
        </w:r>
        <w:r>
          <w:rPr>
            <w:rStyle w:val="pln"/>
            <w:color w:val="000000"/>
          </w:rPr>
          <w:tab/>
        </w:r>
        <w:r>
          <w:rPr>
            <w:rStyle w:val="pln"/>
            <w:color w:val="000000"/>
          </w:rPr>
          <w:tab/>
          <w:t xml:space="preserve">   </w:t>
        </w:r>
        <w:r>
          <w:rPr>
            <w:rStyle w:val="kwd"/>
            <w:color w:val="0000FF"/>
          </w:rPr>
          <w:t>this</w:t>
        </w:r>
        <w:r>
          <w:rPr>
            <w:rStyle w:val="pun"/>
            <w:color w:val="666600"/>
          </w:rPr>
          <w:t>.</w:t>
        </w:r>
        <w:r>
          <w:rPr>
            <w:rStyle w:val="pln"/>
            <w:color w:val="000000"/>
          </w:rPr>
          <w:t xml:space="preserve">statusCode </w:t>
        </w:r>
        <w:r>
          <w:rPr>
            <w:rStyle w:val="pun"/>
            <w:color w:val="666600"/>
          </w:rPr>
          <w:t>=</w:t>
        </w:r>
        <w:r>
          <w:rPr>
            <w:rStyle w:val="pln"/>
            <w:color w:val="000000"/>
          </w:rPr>
          <w:t xml:space="preserve"> successCode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93" w:author="Unknown"/>
          <w:rStyle w:val="pln"/>
          <w:color w:val="000000"/>
        </w:rPr>
      </w:pPr>
      <w:ins w:id="294" w:author="Unknown">
        <w:r>
          <w:rPr>
            <w:rStyle w:val="pln"/>
            <w:color w:val="000000"/>
          </w:rPr>
          <w:tab/>
        </w:r>
        <w:r>
          <w:rPr>
            <w:rStyle w:val="pln"/>
            <w:color w:val="000000"/>
          </w:rPr>
          <w:tab/>
        </w:r>
        <w:r>
          <w:rPr>
            <w:rStyle w:val="pln"/>
            <w:color w:val="000000"/>
          </w:rPr>
          <w:tab/>
        </w:r>
        <w:r>
          <w:rPr>
            <w:rStyle w:val="pln"/>
            <w:color w:val="000000"/>
          </w:rPr>
          <w:tab/>
          <w:t xml:space="preserve">   </w:t>
        </w:r>
        <w:r>
          <w:rPr>
            <w:rStyle w:val="kwd"/>
            <w:color w:val="0000FF"/>
          </w:rPr>
          <w:t>this</w:t>
        </w:r>
        <w:r>
          <w:rPr>
            <w:rStyle w:val="pun"/>
            <w:color w:val="666600"/>
          </w:rPr>
          <w:t>.</w:t>
        </w:r>
        <w:r>
          <w:rPr>
            <w:rStyle w:val="pln"/>
            <w:color w:val="000000"/>
          </w:rPr>
          <w:t>getAllArticles</w:t>
        </w:r>
        <w:r>
          <w:rPr>
            <w:rStyle w:val="pun"/>
            <w:color w:val="666600"/>
          </w:rPr>
          <w:t>();</w:t>
        </w:r>
        <w:r>
          <w:rPr>
            <w:rStyle w:val="pln"/>
            <w:color w:val="000000"/>
          </w:rPr>
          <w:tab/>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95" w:author="Unknown"/>
          <w:rStyle w:val="pln"/>
          <w:color w:val="000000"/>
        </w:rPr>
      </w:pPr>
      <w:ins w:id="296" w:author="Unknown">
        <w:r>
          <w:rPr>
            <w:rStyle w:val="pln"/>
            <w:color w:val="000000"/>
          </w:rPr>
          <w:tab/>
        </w:r>
        <w:r>
          <w:rPr>
            <w:rStyle w:val="pln"/>
            <w:color w:val="000000"/>
          </w:rPr>
          <w:tab/>
        </w:r>
        <w:r>
          <w:rPr>
            <w:rStyle w:val="pln"/>
            <w:color w:val="000000"/>
          </w:rPr>
          <w:tab/>
        </w:r>
        <w:r>
          <w:rPr>
            <w:rStyle w:val="pln"/>
            <w:color w:val="000000"/>
          </w:rPr>
          <w:tab/>
          <w:t xml:space="preserve">   </w:t>
        </w:r>
        <w:r>
          <w:rPr>
            <w:rStyle w:val="kwd"/>
            <w:color w:val="0000FF"/>
          </w:rPr>
          <w:t>this</w:t>
        </w:r>
        <w:r>
          <w:rPr>
            <w:rStyle w:val="pun"/>
            <w:color w:val="666600"/>
          </w:rPr>
          <w:t>.</w:t>
        </w:r>
        <w:r>
          <w:rPr>
            <w:rStyle w:val="pln"/>
            <w:color w:val="000000"/>
          </w:rPr>
          <w:t>backToCreateArticle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97" w:author="Unknown"/>
          <w:rStyle w:val="pln"/>
          <w:color w:val="000000"/>
        </w:rPr>
      </w:pPr>
      <w:ins w:id="298" w:author="Unknown">
        <w:r>
          <w:rPr>
            <w:rStyle w:val="pln"/>
            <w:color w:val="000000"/>
          </w:rPr>
          <w:tab/>
        </w:r>
        <w:r>
          <w:rPr>
            <w:rStyle w:val="pln"/>
            <w:color w:val="000000"/>
          </w:rPr>
          <w:tab/>
        </w:r>
        <w:r>
          <w:rPr>
            <w:rStyle w:val="pln"/>
            <w:color w:val="000000"/>
          </w:rPr>
          <w:tab/>
        </w:r>
        <w:r>
          <w:rPr>
            <w:rStyle w:val="pln"/>
            <w:color w:val="000000"/>
          </w:rPr>
          <w:tab/>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299" w:author="Unknown"/>
          <w:rStyle w:val="pln"/>
          <w:color w:val="000000"/>
        </w:rPr>
      </w:pPr>
      <w:ins w:id="300" w:author="Unknown">
        <w:r>
          <w:rPr>
            <w:rStyle w:val="pln"/>
            <w:color w:val="000000"/>
          </w:rPr>
          <w:tab/>
        </w:r>
        <w:r>
          <w:rPr>
            <w:rStyle w:val="pln"/>
            <w:color w:val="000000"/>
          </w:rPr>
          <w:tab/>
        </w:r>
        <w:r>
          <w:rPr>
            <w:rStyle w:val="pln"/>
            <w:color w:val="000000"/>
          </w:rPr>
          <w:tab/>
        </w:r>
        <w:r>
          <w:rPr>
            <w:rStyle w:val="pln"/>
            <w:color w:val="000000"/>
          </w:rPr>
          <w:tab/>
          <w:t xml:space="preserve"> errorCode </w:t>
        </w:r>
        <w:r>
          <w:rPr>
            <w:rStyle w:val="pun"/>
            <w:color w:val="666600"/>
          </w:rPr>
          <w:t>=&gt;</w:t>
        </w:r>
        <w:r>
          <w:rPr>
            <w:rStyle w:val="pln"/>
            <w:color w:val="000000"/>
          </w:rPr>
          <w:t xml:space="preserve"> </w:t>
        </w:r>
        <w:r>
          <w:rPr>
            <w:rStyle w:val="kwd"/>
            <w:color w:val="0000FF"/>
          </w:rPr>
          <w:t>this</w:t>
        </w:r>
        <w:r>
          <w:rPr>
            <w:rStyle w:val="pun"/>
            <w:color w:val="666600"/>
          </w:rPr>
          <w:t>.</w:t>
        </w:r>
        <w:r>
          <w:rPr>
            <w:rStyle w:val="pln"/>
            <w:color w:val="000000"/>
          </w:rPr>
          <w:t xml:space="preserve">statusCode </w:t>
        </w:r>
        <w:r>
          <w:rPr>
            <w:rStyle w:val="pun"/>
            <w:color w:val="666600"/>
          </w:rPr>
          <w:t>=</w:t>
        </w:r>
        <w:r>
          <w:rPr>
            <w:rStyle w:val="pln"/>
            <w:color w:val="000000"/>
          </w:rPr>
          <w:t xml:space="preserve"> errorCode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01" w:author="Unknown"/>
          <w:rStyle w:val="pln"/>
          <w:color w:val="000000"/>
        </w:rPr>
      </w:pPr>
      <w:ins w:id="302" w:author="Unknown">
        <w:r>
          <w:rPr>
            <w:rStyle w:val="pln"/>
            <w:color w:val="000000"/>
          </w:rPr>
          <w:tab/>
        </w:r>
        <w:r>
          <w:rPr>
            <w:rStyle w:val="pln"/>
            <w:color w:val="000000"/>
          </w:rPr>
          <w:tab/>
        </w:r>
        <w:r>
          <w:rPr>
            <w:rStyle w:val="pln"/>
            <w:color w:val="000000"/>
          </w:rPr>
          <w:tab/>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03" w:author="Unknown"/>
          <w:rStyle w:val="pln"/>
          <w:color w:val="000000"/>
        </w:rPr>
      </w:pPr>
      <w:ins w:id="304" w:author="Unknown">
        <w:r>
          <w:rPr>
            <w:rStyle w:val="pln"/>
            <w:color w:val="000000"/>
          </w:rPr>
          <w:tab/>
        </w:r>
        <w:r>
          <w:rPr>
            <w:rStyle w:val="pln"/>
            <w:color w:val="000000"/>
          </w:rPr>
          <w:tab/>
          <w:t xml:space="preserve"> </w:t>
        </w:r>
        <w:r>
          <w:rPr>
            <w:rStyle w:val="pun"/>
            <w:color w:val="666600"/>
          </w:rPr>
          <w:t>});</w:t>
        </w:r>
        <w:r>
          <w:rPr>
            <w:rStyle w:val="pln"/>
            <w:color w:val="000000"/>
          </w:rPr>
          <w:tab/>
        </w:r>
        <w:r>
          <w:rPr>
            <w:rStyle w:val="pln"/>
            <w:color w:val="000000"/>
          </w:rPr>
          <w:tab/>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05" w:author="Unknown"/>
          <w:rStyle w:val="pln"/>
          <w:color w:val="000000"/>
        </w:rPr>
      </w:pPr>
      <w:ins w:id="306" w:author="Unknown">
        <w:r>
          <w:rPr>
            <w:rStyle w:val="pln"/>
            <w:color w:val="000000"/>
          </w:rPr>
          <w:tab/>
          <w:t xml:space="preserve">   </w:t>
        </w:r>
        <w:r>
          <w:rPr>
            <w:rStyle w:val="pun"/>
            <w:color w:val="666600"/>
          </w:rPr>
          <w:t>}</w:t>
        </w:r>
        <w:r>
          <w:rPr>
            <w:rStyle w:val="pln"/>
            <w:color w:val="000000"/>
          </w:rPr>
          <w:t xml:space="preserve"> </w:t>
        </w:r>
        <w:r>
          <w:rPr>
            <w:rStyle w:val="kwd"/>
            <w:color w:val="0000FF"/>
          </w:rPr>
          <w:t>else</w:t>
        </w:r>
        <w:r>
          <w:rPr>
            <w:rStyle w:val="pln"/>
            <w:color w:val="000000"/>
          </w:rPr>
          <w:t xml:space="preserve"> </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07" w:author="Unknown"/>
          <w:rStyle w:val="pln"/>
          <w:color w:val="000000"/>
        </w:rPr>
      </w:pPr>
      <w:ins w:id="308" w:author="Unknown">
        <w:r>
          <w:rPr>
            <w:rStyle w:val="pln"/>
            <w:color w:val="000000"/>
          </w:rPr>
          <w:t xml:space="preserve">   </w:t>
        </w:r>
        <w:r>
          <w:rPr>
            <w:rStyle w:val="pln"/>
            <w:color w:val="000000"/>
          </w:rPr>
          <w:tab/>
          <w:t xml:space="preserve">     </w:t>
        </w:r>
        <w:r>
          <w:rPr>
            <w:rStyle w:val="com"/>
            <w:color w:val="880000"/>
          </w:rPr>
          <w:t>//Handle update article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09" w:author="Unknown"/>
          <w:rStyle w:val="pln"/>
          <w:color w:val="000000"/>
        </w:rPr>
      </w:pPr>
      <w:ins w:id="310" w:author="Unknown">
        <w:r>
          <w:rPr>
            <w:rStyle w:val="pln"/>
            <w:color w:val="000000"/>
          </w:rPr>
          <w:t xml:space="preserve">             article</w:t>
        </w:r>
        <w:r>
          <w:rPr>
            <w:rStyle w:val="pun"/>
            <w:color w:val="666600"/>
          </w:rPr>
          <w:t>.</w:t>
        </w:r>
        <w:r>
          <w:rPr>
            <w:rStyle w:val="pln"/>
            <w:color w:val="000000"/>
          </w:rPr>
          <w:t xml:space="preserve">id </w:t>
        </w:r>
        <w:r>
          <w:rPr>
            <w:rStyle w:val="pun"/>
            <w:color w:val="666600"/>
          </w:rPr>
          <w:t>=</w:t>
        </w:r>
        <w:r>
          <w:rPr>
            <w:rStyle w:val="pln"/>
            <w:color w:val="000000"/>
          </w:rPr>
          <w:t xml:space="preserve"> </w:t>
        </w:r>
        <w:r>
          <w:rPr>
            <w:rStyle w:val="kwd"/>
            <w:color w:val="0000FF"/>
          </w:rPr>
          <w:t>this</w:t>
        </w:r>
        <w:r>
          <w:rPr>
            <w:rStyle w:val="pun"/>
            <w:color w:val="666600"/>
          </w:rPr>
          <w:t>.</w:t>
        </w:r>
        <w:r>
          <w:rPr>
            <w:rStyle w:val="pln"/>
            <w:color w:val="000000"/>
          </w:rPr>
          <w:t>articleIdToUpdate</w:t>
        </w:r>
        <w:r>
          <w:rPr>
            <w:rStyle w:val="pun"/>
            <w:color w:val="666600"/>
          </w:rPr>
          <w:t>;</w:t>
        </w:r>
        <w:r>
          <w:rPr>
            <w:rStyle w:val="pln"/>
            <w:color w:val="000000"/>
          </w:rPr>
          <w:t xml:space="preserve"> </w:t>
        </w:r>
        <w:r>
          <w:rPr>
            <w:rStyle w:val="pln"/>
            <w:color w:val="000000"/>
          </w:rPr>
          <w:tab/>
        </w:r>
        <w:r>
          <w:rPr>
            <w:rStyle w:val="pln"/>
            <w:color w:val="000000"/>
          </w:rPr>
          <w:tab/>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11" w:author="Unknown"/>
          <w:rStyle w:val="pln"/>
          <w:color w:val="000000"/>
        </w:rPr>
      </w:pPr>
      <w:ins w:id="312" w:author="Unknown">
        <w:r>
          <w:rPr>
            <w:rStyle w:val="pln"/>
            <w:color w:val="000000"/>
          </w:rPr>
          <w:tab/>
          <w:t xml:space="preserve">     </w:t>
        </w:r>
        <w:r>
          <w:rPr>
            <w:rStyle w:val="kwd"/>
            <w:color w:val="0000FF"/>
          </w:rPr>
          <w:t>this</w:t>
        </w:r>
        <w:r>
          <w:rPr>
            <w:rStyle w:val="pun"/>
            <w:color w:val="666600"/>
          </w:rPr>
          <w:t>.</w:t>
        </w:r>
        <w:r>
          <w:rPr>
            <w:rStyle w:val="pln"/>
            <w:color w:val="000000"/>
          </w:rPr>
          <w:t>articleService</w:t>
        </w:r>
        <w:r>
          <w:rPr>
            <w:rStyle w:val="pun"/>
            <w:color w:val="666600"/>
          </w:rPr>
          <w:t>.</w:t>
        </w:r>
        <w:r>
          <w:rPr>
            <w:rStyle w:val="pln"/>
            <w:color w:val="000000"/>
          </w:rPr>
          <w:t>updateArticle</w:t>
        </w:r>
        <w:r>
          <w:rPr>
            <w:rStyle w:val="pun"/>
            <w:color w:val="666600"/>
          </w:rPr>
          <w:t>(</w:t>
        </w:r>
        <w:r>
          <w:rPr>
            <w:rStyle w:val="pln"/>
            <w:color w:val="000000"/>
          </w:rPr>
          <w:t>article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13" w:author="Unknown"/>
          <w:rStyle w:val="pln"/>
          <w:color w:val="000000"/>
        </w:rPr>
      </w:pPr>
      <w:ins w:id="314" w:author="Unknown">
        <w:r>
          <w:rPr>
            <w:rStyle w:val="pln"/>
            <w:color w:val="000000"/>
          </w:rPr>
          <w:tab/>
          <w:t xml:space="preserve">        </w:t>
        </w:r>
        <w:r>
          <w:rPr>
            <w:rStyle w:val="pun"/>
            <w:color w:val="666600"/>
          </w:rPr>
          <w:t>.</w:t>
        </w:r>
        <w:r>
          <w:rPr>
            <w:rStyle w:val="pln"/>
            <w:color w:val="000000"/>
          </w:rPr>
          <w:t>subscribe</w:t>
        </w:r>
        <w:r>
          <w:rPr>
            <w:rStyle w:val="pun"/>
            <w:color w:val="666600"/>
          </w:rPr>
          <w:t>(</w:t>
        </w:r>
        <w:r>
          <w:rPr>
            <w:rStyle w:val="pln"/>
            <w:color w:val="000000"/>
          </w:rPr>
          <w:t xml:space="preserve">successCode </w:t>
        </w:r>
        <w:r>
          <w:rPr>
            <w:rStyle w:val="pun"/>
            <w:color w:val="666600"/>
          </w:rPr>
          <w:t>=&gt;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15" w:author="Unknown"/>
          <w:rStyle w:val="pln"/>
          <w:color w:val="000000"/>
        </w:rPr>
      </w:pPr>
      <w:ins w:id="316" w:author="Unknown">
        <w:r>
          <w:rPr>
            <w:rStyle w:val="pln"/>
            <w:color w:val="000000"/>
          </w:rPr>
          <w:tab/>
        </w:r>
        <w:r>
          <w:rPr>
            <w:rStyle w:val="pln"/>
            <w:color w:val="000000"/>
          </w:rPr>
          <w:tab/>
          <w:t xml:space="preserve">     </w:t>
        </w:r>
        <w:r>
          <w:rPr>
            <w:rStyle w:val="kwd"/>
            <w:color w:val="0000FF"/>
          </w:rPr>
          <w:t>this</w:t>
        </w:r>
        <w:r>
          <w:rPr>
            <w:rStyle w:val="pun"/>
            <w:color w:val="666600"/>
          </w:rPr>
          <w:t>.</w:t>
        </w:r>
        <w:r>
          <w:rPr>
            <w:rStyle w:val="pln"/>
            <w:color w:val="000000"/>
          </w:rPr>
          <w:t xml:space="preserve">statusCode </w:t>
        </w:r>
        <w:r>
          <w:rPr>
            <w:rStyle w:val="pun"/>
            <w:color w:val="666600"/>
          </w:rPr>
          <w:t>=</w:t>
        </w:r>
        <w:r>
          <w:rPr>
            <w:rStyle w:val="pln"/>
            <w:color w:val="000000"/>
          </w:rPr>
          <w:t xml:space="preserve"> successCode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17" w:author="Unknown"/>
          <w:rStyle w:val="pln"/>
          <w:color w:val="000000"/>
        </w:rPr>
      </w:pPr>
      <w:ins w:id="318" w:author="Unknown">
        <w:r>
          <w:rPr>
            <w:rStyle w:val="pln"/>
            <w:color w:val="000000"/>
          </w:rPr>
          <w:tab/>
        </w:r>
        <w:r>
          <w:rPr>
            <w:rStyle w:val="pln"/>
            <w:color w:val="000000"/>
          </w:rPr>
          <w:tab/>
          <w:t xml:space="preserve">     </w:t>
        </w:r>
        <w:r>
          <w:rPr>
            <w:rStyle w:val="kwd"/>
            <w:color w:val="0000FF"/>
          </w:rPr>
          <w:t>this</w:t>
        </w:r>
        <w:r>
          <w:rPr>
            <w:rStyle w:val="pun"/>
            <w:color w:val="666600"/>
          </w:rPr>
          <w:t>.</w:t>
        </w:r>
        <w:r>
          <w:rPr>
            <w:rStyle w:val="pln"/>
            <w:color w:val="000000"/>
          </w:rPr>
          <w:t>getAllArticles</w:t>
        </w:r>
        <w:r>
          <w:rPr>
            <w:rStyle w:val="pun"/>
            <w:color w:val="666600"/>
          </w:rPr>
          <w:t>();</w:t>
        </w:r>
        <w:r>
          <w:rPr>
            <w:rStyle w:val="pln"/>
            <w:color w:val="000000"/>
          </w:rPr>
          <w:tab/>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19" w:author="Unknown"/>
          <w:rStyle w:val="pln"/>
          <w:color w:val="000000"/>
        </w:rPr>
      </w:pPr>
      <w:ins w:id="320" w:author="Unknown">
        <w:r>
          <w:rPr>
            <w:rStyle w:val="pln"/>
            <w:color w:val="000000"/>
          </w:rPr>
          <w:tab/>
        </w:r>
        <w:r>
          <w:rPr>
            <w:rStyle w:val="pln"/>
            <w:color w:val="000000"/>
          </w:rPr>
          <w:tab/>
          <w:t xml:space="preserve">     </w:t>
        </w:r>
        <w:r>
          <w:rPr>
            <w:rStyle w:val="kwd"/>
            <w:color w:val="0000FF"/>
          </w:rPr>
          <w:t>this</w:t>
        </w:r>
        <w:r>
          <w:rPr>
            <w:rStyle w:val="pun"/>
            <w:color w:val="666600"/>
          </w:rPr>
          <w:t>.</w:t>
        </w:r>
        <w:r>
          <w:rPr>
            <w:rStyle w:val="pln"/>
            <w:color w:val="000000"/>
          </w:rPr>
          <w:t>backToCreateArticle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21" w:author="Unknown"/>
          <w:rStyle w:val="pln"/>
          <w:color w:val="000000"/>
        </w:rPr>
      </w:pPr>
      <w:ins w:id="322" w:author="Unknown">
        <w:r>
          <w:rPr>
            <w:rStyle w:val="pln"/>
            <w:color w:val="000000"/>
          </w:rPr>
          <w:tab/>
        </w:r>
        <w:r>
          <w:rPr>
            <w:rStyle w:val="pln"/>
            <w:color w:val="000000"/>
          </w:rPr>
          <w:tab/>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23" w:author="Unknown"/>
          <w:rStyle w:val="pln"/>
          <w:color w:val="000000"/>
        </w:rPr>
      </w:pPr>
      <w:ins w:id="324" w:author="Unknown">
        <w:r>
          <w:rPr>
            <w:rStyle w:val="pln"/>
            <w:color w:val="000000"/>
          </w:rPr>
          <w:tab/>
        </w:r>
        <w:r>
          <w:rPr>
            <w:rStyle w:val="pln"/>
            <w:color w:val="000000"/>
          </w:rPr>
          <w:tab/>
          <w:t xml:space="preserve">errorCode </w:t>
        </w:r>
        <w:r>
          <w:rPr>
            <w:rStyle w:val="pun"/>
            <w:color w:val="666600"/>
          </w:rPr>
          <w:t>=&gt;</w:t>
        </w:r>
        <w:r>
          <w:rPr>
            <w:rStyle w:val="pln"/>
            <w:color w:val="000000"/>
          </w:rPr>
          <w:t xml:space="preserve"> </w:t>
        </w:r>
        <w:r>
          <w:rPr>
            <w:rStyle w:val="kwd"/>
            <w:color w:val="0000FF"/>
          </w:rPr>
          <w:t>this</w:t>
        </w:r>
        <w:r>
          <w:rPr>
            <w:rStyle w:val="pun"/>
            <w:color w:val="666600"/>
          </w:rPr>
          <w:t>.</w:t>
        </w:r>
        <w:r>
          <w:rPr>
            <w:rStyle w:val="pln"/>
            <w:color w:val="000000"/>
          </w:rPr>
          <w:t xml:space="preserve">statusCode </w:t>
        </w:r>
        <w:r>
          <w:rPr>
            <w:rStyle w:val="pun"/>
            <w:color w:val="666600"/>
          </w:rPr>
          <w:t>=</w:t>
        </w:r>
        <w:r>
          <w:rPr>
            <w:rStyle w:val="pln"/>
            <w:color w:val="000000"/>
          </w:rPr>
          <w:t xml:space="preserve"> errorCode</w:t>
        </w:r>
        <w:r>
          <w:rPr>
            <w:rStyle w:val="pun"/>
            <w:color w:val="666600"/>
          </w:rPr>
          <w:t>);</w:t>
        </w:r>
        <w:r>
          <w:rPr>
            <w:rStyle w:val="pln"/>
            <w:color w:val="000000"/>
          </w:rPr>
          <w:tab/>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25" w:author="Unknown"/>
          <w:rStyle w:val="pln"/>
          <w:color w:val="000000"/>
        </w:rPr>
      </w:pPr>
      <w:ins w:id="326" w:author="Unknown">
        <w:r>
          <w:rPr>
            <w:rStyle w:val="pln"/>
            <w:color w:val="000000"/>
          </w:rPr>
          <w:tab/>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27" w:author="Unknown"/>
          <w:rStyle w:val="pln"/>
          <w:color w:val="000000"/>
        </w:rPr>
      </w:pPr>
      <w:ins w:id="328"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29" w:author="Unknown"/>
          <w:rStyle w:val="pln"/>
          <w:color w:val="000000"/>
        </w:rPr>
      </w:pPr>
      <w:ins w:id="330" w:author="Unknown">
        <w:r>
          <w:rPr>
            <w:rStyle w:val="pln"/>
            <w:color w:val="000000"/>
          </w:rPr>
          <w:t xml:space="preserve">   </w:t>
        </w:r>
        <w:r>
          <w:rPr>
            <w:rStyle w:val="com"/>
            <w:color w:val="880000"/>
          </w:rPr>
          <w:t>//Load article by id to edit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31" w:author="Unknown"/>
          <w:rStyle w:val="pln"/>
          <w:color w:val="000000"/>
        </w:rPr>
      </w:pPr>
      <w:ins w:id="332" w:author="Unknown">
        <w:r>
          <w:rPr>
            <w:rStyle w:val="pln"/>
            <w:color w:val="000000"/>
          </w:rPr>
          <w:t xml:space="preserve">   loadArticleToEdit</w:t>
        </w:r>
        <w:r>
          <w:rPr>
            <w:rStyle w:val="pun"/>
            <w:color w:val="666600"/>
          </w:rPr>
          <w:t>(</w:t>
        </w:r>
        <w:r>
          <w:rPr>
            <w:rStyle w:val="pln"/>
            <w:color w:val="000000"/>
          </w:rPr>
          <w:t>articleId</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33" w:author="Unknown"/>
          <w:rStyle w:val="pln"/>
          <w:color w:val="000000"/>
        </w:rPr>
      </w:pPr>
      <w:ins w:id="334" w:author="Unknown">
        <w:r>
          <w:rPr>
            <w:rStyle w:val="pln"/>
            <w:color w:val="000000"/>
          </w:rPr>
          <w:t xml:space="preserve">      </w:t>
        </w:r>
        <w:r>
          <w:rPr>
            <w:rStyle w:val="kwd"/>
            <w:color w:val="0000FF"/>
          </w:rPr>
          <w:t>this</w:t>
        </w:r>
        <w:r>
          <w:rPr>
            <w:rStyle w:val="pun"/>
            <w:color w:val="666600"/>
          </w:rPr>
          <w:t>.</w:t>
        </w:r>
        <w:r>
          <w:rPr>
            <w:rStyle w:val="pln"/>
            <w:color w:val="000000"/>
          </w:rPr>
          <w:t>preProcessConfigurations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35" w:author="Unknown"/>
          <w:rStyle w:val="pln"/>
          <w:color w:val="000000"/>
        </w:rPr>
      </w:pPr>
      <w:ins w:id="336" w:author="Unknown">
        <w:r>
          <w:rPr>
            <w:rStyle w:val="pln"/>
            <w:color w:val="000000"/>
          </w:rPr>
          <w:t xml:space="preserve">      </w:t>
        </w:r>
        <w:r>
          <w:rPr>
            <w:rStyle w:val="kwd"/>
            <w:color w:val="0000FF"/>
          </w:rPr>
          <w:t>this</w:t>
        </w:r>
        <w:r>
          <w:rPr>
            <w:rStyle w:val="pun"/>
            <w:color w:val="666600"/>
          </w:rPr>
          <w:t>.</w:t>
        </w:r>
        <w:r>
          <w:rPr>
            <w:rStyle w:val="pln"/>
            <w:color w:val="000000"/>
          </w:rPr>
          <w:t>articleService</w:t>
        </w:r>
        <w:r>
          <w:rPr>
            <w:rStyle w:val="pun"/>
            <w:color w:val="666600"/>
          </w:rPr>
          <w:t>.</w:t>
        </w:r>
        <w:r>
          <w:rPr>
            <w:rStyle w:val="pln"/>
            <w:color w:val="000000"/>
          </w:rPr>
          <w:t>getArticleById</w:t>
        </w:r>
        <w:r>
          <w:rPr>
            <w:rStyle w:val="pun"/>
            <w:color w:val="666600"/>
          </w:rPr>
          <w:t>(</w:t>
        </w:r>
        <w:r>
          <w:rPr>
            <w:rStyle w:val="pln"/>
            <w:color w:val="000000"/>
          </w:rPr>
          <w:t>articleId</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37" w:author="Unknown"/>
          <w:rStyle w:val="pln"/>
          <w:color w:val="000000"/>
        </w:rPr>
      </w:pPr>
      <w:ins w:id="338" w:author="Unknown">
        <w:r>
          <w:rPr>
            <w:rStyle w:val="pln"/>
            <w:color w:val="000000"/>
          </w:rPr>
          <w:tab/>
          <w:t xml:space="preserve">   </w:t>
        </w:r>
        <w:r>
          <w:rPr>
            <w:rStyle w:val="pun"/>
            <w:color w:val="666600"/>
          </w:rPr>
          <w:t>.</w:t>
        </w:r>
        <w:r>
          <w:rPr>
            <w:rStyle w:val="pln"/>
            <w:color w:val="000000"/>
          </w:rPr>
          <w:t>subscribe</w:t>
        </w:r>
        <w:r>
          <w:rPr>
            <w:rStyle w:val="pun"/>
            <w:color w:val="666600"/>
          </w:rPr>
          <w:t>(</w:t>
        </w:r>
        <w:r>
          <w:rPr>
            <w:rStyle w:val="pln"/>
            <w:color w:val="000000"/>
          </w:rPr>
          <w:t xml:space="preserve">article </w:t>
        </w:r>
        <w:r>
          <w:rPr>
            <w:rStyle w:val="pun"/>
            <w:color w:val="666600"/>
          </w:rPr>
          <w:t>=&gt;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39" w:author="Unknown"/>
          <w:rStyle w:val="pln"/>
          <w:color w:val="000000"/>
        </w:rPr>
      </w:pPr>
      <w:ins w:id="340" w:author="Unknown">
        <w:r>
          <w:rPr>
            <w:rStyle w:val="pln"/>
            <w:color w:val="000000"/>
          </w:rPr>
          <w:tab/>
          <w:t xml:space="preserve">            </w:t>
        </w:r>
        <w:r>
          <w:rPr>
            <w:rStyle w:val="kwd"/>
            <w:color w:val="0000FF"/>
          </w:rPr>
          <w:t>this</w:t>
        </w:r>
        <w:r>
          <w:rPr>
            <w:rStyle w:val="pun"/>
            <w:color w:val="666600"/>
          </w:rPr>
          <w:t>.</w:t>
        </w:r>
        <w:r>
          <w:rPr>
            <w:rStyle w:val="pln"/>
            <w:color w:val="000000"/>
          </w:rPr>
          <w:t xml:space="preserve">articleIdToUpdate </w:t>
        </w:r>
        <w:r>
          <w:rPr>
            <w:rStyle w:val="pun"/>
            <w:color w:val="666600"/>
          </w:rPr>
          <w:t>=</w:t>
        </w:r>
        <w:r>
          <w:rPr>
            <w:rStyle w:val="pln"/>
            <w:color w:val="000000"/>
          </w:rPr>
          <w:t xml:space="preserve"> article</w:t>
        </w:r>
        <w:r>
          <w:rPr>
            <w:rStyle w:val="pun"/>
            <w:color w:val="666600"/>
          </w:rPr>
          <w:t>.</w:t>
        </w:r>
        <w:r>
          <w:rPr>
            <w:rStyle w:val="pln"/>
            <w:color w:val="000000"/>
          </w:rPr>
          <w:t>id</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41" w:author="Unknown"/>
          <w:rStyle w:val="pln"/>
          <w:color w:val="000000"/>
        </w:rPr>
      </w:pPr>
      <w:ins w:id="342" w:author="Unknown">
        <w:r>
          <w:rPr>
            <w:rStyle w:val="pln"/>
            <w:color w:val="000000"/>
          </w:rPr>
          <w:tab/>
          <w:t xml:space="preserve">            </w:t>
        </w:r>
        <w:r>
          <w:rPr>
            <w:rStyle w:val="kwd"/>
            <w:color w:val="0000FF"/>
          </w:rPr>
          <w:t>this</w:t>
        </w:r>
        <w:r>
          <w:rPr>
            <w:rStyle w:val="pun"/>
            <w:color w:val="666600"/>
          </w:rPr>
          <w:t>.</w:t>
        </w:r>
        <w:r>
          <w:rPr>
            <w:rStyle w:val="pln"/>
            <w:color w:val="000000"/>
          </w:rPr>
          <w:t>articleForm</w:t>
        </w:r>
        <w:r>
          <w:rPr>
            <w:rStyle w:val="pun"/>
            <w:color w:val="666600"/>
          </w:rPr>
          <w:t>.</w:t>
        </w:r>
        <w:r>
          <w:rPr>
            <w:rStyle w:val="pln"/>
            <w:color w:val="000000"/>
          </w:rPr>
          <w:t>setValue</w:t>
        </w:r>
        <w:r>
          <w:rPr>
            <w:rStyle w:val="pun"/>
            <w:color w:val="666600"/>
          </w:rPr>
          <w:t>({</w:t>
        </w:r>
        <w:r>
          <w:rPr>
            <w:rStyle w:val="pln"/>
            <w:color w:val="000000"/>
          </w:rPr>
          <w:t xml:space="preserve"> title</w:t>
        </w:r>
        <w:r>
          <w:rPr>
            <w:rStyle w:val="pun"/>
            <w:color w:val="666600"/>
          </w:rPr>
          <w:t>:</w:t>
        </w:r>
        <w:r>
          <w:rPr>
            <w:rStyle w:val="pln"/>
            <w:color w:val="000000"/>
          </w:rPr>
          <w:t xml:space="preserve"> article</w:t>
        </w:r>
        <w:r>
          <w:rPr>
            <w:rStyle w:val="pun"/>
            <w:color w:val="666600"/>
          </w:rPr>
          <w:t>.</w:t>
        </w:r>
        <w:r>
          <w:rPr>
            <w:rStyle w:val="pln"/>
            <w:color w:val="000000"/>
          </w:rPr>
          <w:t>title</w:t>
        </w:r>
        <w:r>
          <w:rPr>
            <w:rStyle w:val="pun"/>
            <w:color w:val="666600"/>
          </w:rPr>
          <w:t>,</w:t>
        </w:r>
        <w:r>
          <w:rPr>
            <w:rStyle w:val="pln"/>
            <w:color w:val="000000"/>
          </w:rPr>
          <w:t xml:space="preserve"> category</w:t>
        </w:r>
        <w:r>
          <w:rPr>
            <w:rStyle w:val="pun"/>
            <w:color w:val="666600"/>
          </w:rPr>
          <w:t>:</w:t>
        </w:r>
        <w:r>
          <w:rPr>
            <w:rStyle w:val="pln"/>
            <w:color w:val="000000"/>
          </w:rPr>
          <w:t xml:space="preserve"> article</w:t>
        </w:r>
        <w:r>
          <w:rPr>
            <w:rStyle w:val="pun"/>
            <w:color w:val="666600"/>
          </w:rPr>
          <w:t>.</w:t>
        </w:r>
        <w:r>
          <w:rPr>
            <w:rStyle w:val="pln"/>
            <w:color w:val="000000"/>
          </w:rPr>
          <w:t xml:space="preserve">category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43" w:author="Unknown"/>
          <w:rStyle w:val="pln"/>
          <w:color w:val="000000"/>
        </w:rPr>
      </w:pPr>
      <w:ins w:id="344" w:author="Unknown">
        <w:r>
          <w:rPr>
            <w:rStyle w:val="pln"/>
            <w:color w:val="000000"/>
          </w:rPr>
          <w:tab/>
          <w:t xml:space="preserve">   </w:t>
        </w:r>
        <w:r>
          <w:rPr>
            <w:rStyle w:val="pln"/>
            <w:color w:val="000000"/>
          </w:rPr>
          <w:tab/>
          <w:t xml:space="preserve">    </w:t>
        </w:r>
        <w:r>
          <w:rPr>
            <w:rStyle w:val="kwd"/>
            <w:color w:val="0000FF"/>
          </w:rPr>
          <w:t>this</w:t>
        </w:r>
        <w:r>
          <w:rPr>
            <w:rStyle w:val="pun"/>
            <w:color w:val="666600"/>
          </w:rPr>
          <w:t>.</w:t>
        </w:r>
        <w:r>
          <w:rPr>
            <w:rStyle w:val="pln"/>
            <w:color w:val="000000"/>
          </w:rPr>
          <w:t xml:space="preserve">processValidation </w:t>
        </w:r>
        <w:r>
          <w:rPr>
            <w:rStyle w:val="pun"/>
            <w:color w:val="666600"/>
          </w:rPr>
          <w:t>=</w:t>
        </w:r>
        <w:r>
          <w:rPr>
            <w:rStyle w:val="pln"/>
            <w:color w:val="000000"/>
          </w:rPr>
          <w:t xml:space="preserve"> </w:t>
        </w:r>
        <w:r>
          <w:rPr>
            <w:rStyle w:val="kwd"/>
            <w:color w:val="0000FF"/>
          </w:rPr>
          <w:t>true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45" w:author="Unknown"/>
          <w:rStyle w:val="pln"/>
          <w:color w:val="000000"/>
        </w:rPr>
      </w:pPr>
      <w:ins w:id="346" w:author="Unknown">
        <w:r>
          <w:rPr>
            <w:rStyle w:val="pln"/>
            <w:color w:val="000000"/>
          </w:rPr>
          <w:tab/>
        </w:r>
        <w:r>
          <w:rPr>
            <w:rStyle w:val="pln"/>
            <w:color w:val="000000"/>
          </w:rPr>
          <w:tab/>
          <w:t xml:space="preserve">    </w:t>
        </w:r>
        <w:r>
          <w:rPr>
            <w:rStyle w:val="kwd"/>
            <w:color w:val="0000FF"/>
          </w:rPr>
          <w:t>this</w:t>
        </w:r>
        <w:r>
          <w:rPr>
            <w:rStyle w:val="pun"/>
            <w:color w:val="666600"/>
          </w:rPr>
          <w:t>.</w:t>
        </w:r>
        <w:r>
          <w:rPr>
            <w:rStyle w:val="pln"/>
            <w:color w:val="000000"/>
          </w:rPr>
          <w:t xml:space="preserve">requestProcessing </w:t>
        </w:r>
        <w:r>
          <w:rPr>
            <w:rStyle w:val="pun"/>
            <w:color w:val="666600"/>
          </w:rPr>
          <w:t>=</w:t>
        </w:r>
        <w:r>
          <w:rPr>
            <w:rStyle w:val="pln"/>
            <w:color w:val="000000"/>
          </w:rPr>
          <w:t xml:space="preserve"> </w:t>
        </w:r>
        <w:r>
          <w:rPr>
            <w:rStyle w:val="kwd"/>
            <w:color w:val="0000FF"/>
          </w:rPr>
          <w:t>false</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47" w:author="Unknown"/>
          <w:rStyle w:val="pln"/>
          <w:color w:val="000000"/>
        </w:rPr>
      </w:pPr>
      <w:ins w:id="348" w:author="Unknown">
        <w:r>
          <w:rPr>
            <w:rStyle w:val="pln"/>
            <w:color w:val="000000"/>
          </w:rPr>
          <w:tab/>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49" w:author="Unknown"/>
          <w:rStyle w:val="pln"/>
          <w:color w:val="000000"/>
        </w:rPr>
      </w:pPr>
      <w:ins w:id="350" w:author="Unknown">
        <w:r>
          <w:rPr>
            <w:rStyle w:val="pln"/>
            <w:color w:val="000000"/>
          </w:rPr>
          <w:t xml:space="preserve">           errorCode </w:t>
        </w:r>
        <w:r>
          <w:rPr>
            <w:rStyle w:val="pun"/>
            <w:color w:val="666600"/>
          </w:rPr>
          <w:t>=&gt;</w:t>
        </w:r>
        <w:r>
          <w:rPr>
            <w:rStyle w:val="pln"/>
            <w:color w:val="000000"/>
          </w:rPr>
          <w:t xml:space="preserve">  </w:t>
        </w:r>
        <w:r>
          <w:rPr>
            <w:rStyle w:val="kwd"/>
            <w:color w:val="0000FF"/>
          </w:rPr>
          <w:t>this</w:t>
        </w:r>
        <w:r>
          <w:rPr>
            <w:rStyle w:val="pun"/>
            <w:color w:val="666600"/>
          </w:rPr>
          <w:t>.</w:t>
        </w:r>
        <w:r>
          <w:rPr>
            <w:rStyle w:val="pln"/>
            <w:color w:val="000000"/>
          </w:rPr>
          <w:t xml:space="preserve">statusCode </w:t>
        </w:r>
        <w:r>
          <w:rPr>
            <w:rStyle w:val="pun"/>
            <w:color w:val="666600"/>
          </w:rPr>
          <w:t>=</w:t>
        </w:r>
        <w:r>
          <w:rPr>
            <w:rStyle w:val="pln"/>
            <w:color w:val="000000"/>
          </w:rPr>
          <w:t xml:space="preserve"> errorCode</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51" w:author="Unknown"/>
          <w:rStyle w:val="pln"/>
          <w:color w:val="000000"/>
        </w:rPr>
      </w:pPr>
      <w:ins w:id="352"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53" w:author="Unknown"/>
          <w:rStyle w:val="pln"/>
          <w:color w:val="000000"/>
        </w:rPr>
      </w:pPr>
      <w:ins w:id="354" w:author="Unknown">
        <w:r>
          <w:rPr>
            <w:rStyle w:val="pln"/>
            <w:color w:val="000000"/>
          </w:rPr>
          <w:t xml:space="preserve">   </w:t>
        </w:r>
        <w:r>
          <w:rPr>
            <w:rStyle w:val="com"/>
            <w:color w:val="880000"/>
          </w:rPr>
          <w:t>//Delete article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55" w:author="Unknown"/>
          <w:rStyle w:val="pln"/>
          <w:color w:val="000000"/>
        </w:rPr>
      </w:pPr>
      <w:ins w:id="356" w:author="Unknown">
        <w:r>
          <w:rPr>
            <w:rStyle w:val="pln"/>
            <w:color w:val="000000"/>
          </w:rPr>
          <w:t xml:space="preserve">   deleteArticle</w:t>
        </w:r>
        <w:r>
          <w:rPr>
            <w:rStyle w:val="pun"/>
            <w:color w:val="666600"/>
          </w:rPr>
          <w:t>(</w:t>
        </w:r>
        <w:r>
          <w:rPr>
            <w:rStyle w:val="pln"/>
            <w:color w:val="000000"/>
          </w:rPr>
          <w:t>articleId</w:t>
        </w:r>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57" w:author="Unknown"/>
          <w:rStyle w:val="pln"/>
          <w:color w:val="000000"/>
        </w:rPr>
      </w:pPr>
      <w:ins w:id="358" w:author="Unknown">
        <w:r>
          <w:rPr>
            <w:rStyle w:val="pln"/>
            <w:color w:val="000000"/>
          </w:rPr>
          <w:t xml:space="preserve">      </w:t>
        </w:r>
        <w:r>
          <w:rPr>
            <w:rStyle w:val="kwd"/>
            <w:color w:val="0000FF"/>
          </w:rPr>
          <w:t>this</w:t>
        </w:r>
        <w:r>
          <w:rPr>
            <w:rStyle w:val="pun"/>
            <w:color w:val="666600"/>
          </w:rPr>
          <w:t>.</w:t>
        </w:r>
        <w:r>
          <w:rPr>
            <w:rStyle w:val="pln"/>
            <w:color w:val="000000"/>
          </w:rPr>
          <w:t>preProcessConfigurations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59" w:author="Unknown"/>
          <w:rStyle w:val="pln"/>
          <w:color w:val="000000"/>
        </w:rPr>
      </w:pPr>
      <w:ins w:id="360" w:author="Unknown">
        <w:r>
          <w:rPr>
            <w:rStyle w:val="pln"/>
            <w:color w:val="000000"/>
          </w:rPr>
          <w:t xml:space="preserve">      </w:t>
        </w:r>
        <w:r>
          <w:rPr>
            <w:rStyle w:val="kwd"/>
            <w:color w:val="0000FF"/>
          </w:rPr>
          <w:t>this</w:t>
        </w:r>
        <w:r>
          <w:rPr>
            <w:rStyle w:val="pun"/>
            <w:color w:val="666600"/>
          </w:rPr>
          <w:t>.</w:t>
        </w:r>
        <w:r>
          <w:rPr>
            <w:rStyle w:val="pln"/>
            <w:color w:val="000000"/>
          </w:rPr>
          <w:t>articleService</w:t>
        </w:r>
        <w:r>
          <w:rPr>
            <w:rStyle w:val="pun"/>
            <w:color w:val="666600"/>
          </w:rPr>
          <w:t>.</w:t>
        </w:r>
        <w:r>
          <w:rPr>
            <w:rStyle w:val="pln"/>
            <w:color w:val="000000"/>
          </w:rPr>
          <w:t>deleteArticleById</w:t>
        </w:r>
        <w:r>
          <w:rPr>
            <w:rStyle w:val="pun"/>
            <w:color w:val="666600"/>
          </w:rPr>
          <w:t>(</w:t>
        </w:r>
        <w:r>
          <w:rPr>
            <w:rStyle w:val="pln"/>
            <w:color w:val="000000"/>
          </w:rPr>
          <w:t>articleId</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61" w:author="Unknown"/>
          <w:rStyle w:val="pln"/>
          <w:color w:val="000000"/>
        </w:rPr>
      </w:pPr>
      <w:ins w:id="362" w:author="Unknown">
        <w:r>
          <w:rPr>
            <w:rStyle w:val="pln"/>
            <w:color w:val="000000"/>
          </w:rPr>
          <w:tab/>
          <w:t xml:space="preserve">      </w:t>
        </w:r>
        <w:r>
          <w:rPr>
            <w:rStyle w:val="pun"/>
            <w:color w:val="666600"/>
          </w:rPr>
          <w:t>.</w:t>
        </w:r>
        <w:r>
          <w:rPr>
            <w:rStyle w:val="pln"/>
            <w:color w:val="000000"/>
          </w:rPr>
          <w:t>subscribe</w:t>
        </w:r>
        <w:r>
          <w:rPr>
            <w:rStyle w:val="pun"/>
            <w:color w:val="666600"/>
          </w:rPr>
          <w:t>(</w:t>
        </w:r>
        <w:r>
          <w:rPr>
            <w:rStyle w:val="pln"/>
            <w:color w:val="000000"/>
          </w:rPr>
          <w:t xml:space="preserve">successCode </w:t>
        </w:r>
        <w:r>
          <w:rPr>
            <w:rStyle w:val="pun"/>
            <w:color w:val="666600"/>
          </w:rPr>
          <w:t>=&gt;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63" w:author="Unknown"/>
          <w:rStyle w:val="pln"/>
          <w:color w:val="000000"/>
        </w:rPr>
      </w:pPr>
      <w:ins w:id="364" w:author="Unknown">
        <w:r>
          <w:rPr>
            <w:rStyle w:val="pln"/>
            <w:color w:val="000000"/>
          </w:rPr>
          <w:tab/>
        </w:r>
        <w:r>
          <w:rPr>
            <w:rStyle w:val="pln"/>
            <w:color w:val="000000"/>
          </w:rPr>
          <w:tab/>
          <w:t xml:space="preserve">  </w:t>
        </w:r>
        <w:r>
          <w:rPr>
            <w:rStyle w:val="com"/>
            <w:color w:val="880000"/>
          </w:rPr>
          <w:t>//this.statusCode = successCode;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65" w:author="Unknown"/>
          <w:rStyle w:val="pln"/>
          <w:color w:val="000000"/>
        </w:rPr>
      </w:pPr>
      <w:ins w:id="366" w:author="Unknown">
        <w:r>
          <w:rPr>
            <w:rStyle w:val="pln"/>
            <w:color w:val="000000"/>
          </w:rPr>
          <w:tab/>
          <w:t xml:space="preserve">  </w:t>
        </w:r>
        <w:r>
          <w:rPr>
            <w:rStyle w:val="pln"/>
            <w:color w:val="000000"/>
          </w:rPr>
          <w:tab/>
          <w:t xml:space="preserve">  </w:t>
        </w:r>
        <w:r>
          <w:rPr>
            <w:rStyle w:val="com"/>
            <w:color w:val="880000"/>
          </w:rPr>
          <w:t>//Expecting success code 204 from server</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67" w:author="Unknown"/>
          <w:rStyle w:val="pln"/>
          <w:color w:val="000000"/>
        </w:rPr>
      </w:pPr>
      <w:ins w:id="368" w:author="Unknown">
        <w:r>
          <w:rPr>
            <w:rStyle w:val="pln"/>
            <w:color w:val="000000"/>
          </w:rPr>
          <w:tab/>
        </w:r>
        <w:r>
          <w:rPr>
            <w:rStyle w:val="pln"/>
            <w:color w:val="000000"/>
          </w:rPr>
          <w:tab/>
          <w:t xml:space="preserve">  </w:t>
        </w:r>
        <w:r>
          <w:rPr>
            <w:rStyle w:val="kwd"/>
            <w:color w:val="0000FF"/>
          </w:rPr>
          <w:t>this</w:t>
        </w:r>
        <w:r>
          <w:rPr>
            <w:rStyle w:val="pun"/>
            <w:color w:val="666600"/>
          </w:rPr>
          <w:t>.</w:t>
        </w:r>
        <w:r>
          <w:rPr>
            <w:rStyle w:val="pln"/>
            <w:color w:val="000000"/>
          </w:rPr>
          <w:t xml:space="preserve">statusCode </w:t>
        </w:r>
        <w:r>
          <w:rPr>
            <w:rStyle w:val="pun"/>
            <w:color w:val="666600"/>
          </w:rPr>
          <w:t>=</w:t>
        </w:r>
        <w:r>
          <w:rPr>
            <w:rStyle w:val="pln"/>
            <w:color w:val="000000"/>
          </w:rPr>
          <w:t xml:space="preserve"> </w:t>
        </w:r>
        <w:r>
          <w:rPr>
            <w:rStyle w:val="lit"/>
            <w:color w:val="006666"/>
          </w:rPr>
          <w:t>204</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69" w:author="Unknown"/>
          <w:rStyle w:val="pln"/>
          <w:color w:val="000000"/>
        </w:rPr>
      </w:pPr>
      <w:ins w:id="370" w:author="Unknown">
        <w:r>
          <w:rPr>
            <w:rStyle w:val="pln"/>
            <w:color w:val="000000"/>
          </w:rPr>
          <w:tab/>
        </w:r>
        <w:r>
          <w:rPr>
            <w:rStyle w:val="pln"/>
            <w:color w:val="000000"/>
          </w:rPr>
          <w:tab/>
          <w:t xml:space="preserve">  </w:t>
        </w:r>
        <w:r>
          <w:rPr>
            <w:rStyle w:val="kwd"/>
            <w:color w:val="0000FF"/>
          </w:rPr>
          <w:t>this</w:t>
        </w:r>
        <w:r>
          <w:rPr>
            <w:rStyle w:val="pun"/>
            <w:color w:val="666600"/>
          </w:rPr>
          <w:t>.</w:t>
        </w:r>
        <w:r>
          <w:rPr>
            <w:rStyle w:val="pln"/>
            <w:color w:val="000000"/>
          </w:rPr>
          <w:t>getAllArticles</w:t>
        </w:r>
        <w:r>
          <w:rPr>
            <w:rStyle w:val="pun"/>
            <w:color w:val="666600"/>
          </w:rPr>
          <w:t>();</w:t>
        </w:r>
        <w:r>
          <w:rPr>
            <w:rStyle w:val="pln"/>
            <w:color w:val="000000"/>
          </w:rPr>
          <w:tab/>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71" w:author="Unknown"/>
          <w:rStyle w:val="pln"/>
          <w:color w:val="000000"/>
        </w:rPr>
      </w:pPr>
      <w:ins w:id="372" w:author="Unknown">
        <w:r>
          <w:rPr>
            <w:rStyle w:val="pln"/>
            <w:color w:val="000000"/>
          </w:rPr>
          <w:tab/>
        </w:r>
        <w:r>
          <w:rPr>
            <w:rStyle w:val="pln"/>
            <w:color w:val="000000"/>
          </w:rPr>
          <w:tab/>
          <w:t xml:space="preserve">  </w:t>
        </w:r>
        <w:r>
          <w:rPr>
            <w:rStyle w:val="kwd"/>
            <w:color w:val="0000FF"/>
          </w:rPr>
          <w:t>this</w:t>
        </w:r>
        <w:r>
          <w:rPr>
            <w:rStyle w:val="pun"/>
            <w:color w:val="666600"/>
          </w:rPr>
          <w:t>.</w:t>
        </w:r>
        <w:r>
          <w:rPr>
            <w:rStyle w:val="pln"/>
            <w:color w:val="000000"/>
          </w:rPr>
          <w:t>backToCreateArticle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73" w:author="Unknown"/>
          <w:rStyle w:val="pln"/>
          <w:color w:val="000000"/>
        </w:rPr>
      </w:pPr>
      <w:ins w:id="374" w:author="Unknown">
        <w:r>
          <w:rPr>
            <w:rStyle w:val="pln"/>
            <w:color w:val="000000"/>
          </w:rPr>
          <w:tab/>
        </w:r>
        <w:r>
          <w:rPr>
            <w:rStyle w:val="pln"/>
            <w:color w:val="000000"/>
          </w:rPr>
          <w:tab/>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75" w:author="Unknown"/>
          <w:rStyle w:val="pln"/>
          <w:color w:val="000000"/>
        </w:rPr>
      </w:pPr>
      <w:ins w:id="376" w:author="Unknown">
        <w:r>
          <w:rPr>
            <w:rStyle w:val="pln"/>
            <w:color w:val="000000"/>
          </w:rPr>
          <w:tab/>
        </w:r>
        <w:r>
          <w:rPr>
            <w:rStyle w:val="pln"/>
            <w:color w:val="000000"/>
          </w:rPr>
          <w:tab/>
          <w:t xml:space="preserve">errorCode </w:t>
        </w:r>
        <w:r>
          <w:rPr>
            <w:rStyle w:val="pun"/>
            <w:color w:val="666600"/>
          </w:rPr>
          <w:t>=&gt;</w:t>
        </w:r>
        <w:r>
          <w:rPr>
            <w:rStyle w:val="pln"/>
            <w:color w:val="000000"/>
          </w:rPr>
          <w:t xml:space="preserve"> </w:t>
        </w:r>
        <w:r>
          <w:rPr>
            <w:rStyle w:val="kwd"/>
            <w:color w:val="0000FF"/>
          </w:rPr>
          <w:t>this</w:t>
        </w:r>
        <w:r>
          <w:rPr>
            <w:rStyle w:val="pun"/>
            <w:color w:val="666600"/>
          </w:rPr>
          <w:t>.</w:t>
        </w:r>
        <w:r>
          <w:rPr>
            <w:rStyle w:val="pln"/>
            <w:color w:val="000000"/>
          </w:rPr>
          <w:t xml:space="preserve">statusCode </w:t>
        </w:r>
        <w:r>
          <w:rPr>
            <w:rStyle w:val="pun"/>
            <w:color w:val="666600"/>
          </w:rPr>
          <w:t>=</w:t>
        </w:r>
        <w:r>
          <w:rPr>
            <w:rStyle w:val="pln"/>
            <w:color w:val="000000"/>
          </w:rPr>
          <w:t xml:space="preserve"> errorCode</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77" w:author="Unknown"/>
          <w:rStyle w:val="pln"/>
          <w:color w:val="000000"/>
        </w:rPr>
      </w:pPr>
      <w:ins w:id="378"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79" w:author="Unknown"/>
          <w:rStyle w:val="pln"/>
          <w:color w:val="000000"/>
        </w:rPr>
      </w:pPr>
      <w:ins w:id="380" w:author="Unknown">
        <w:r>
          <w:rPr>
            <w:rStyle w:val="pln"/>
            <w:color w:val="000000"/>
          </w:rPr>
          <w:t xml:space="preserve">   </w:t>
        </w:r>
        <w:r>
          <w:rPr>
            <w:rStyle w:val="com"/>
            <w:color w:val="880000"/>
          </w:rPr>
          <w:t>//Perform preliminary processing configurations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81" w:author="Unknown"/>
          <w:rStyle w:val="pln"/>
          <w:color w:val="000000"/>
        </w:rPr>
      </w:pPr>
      <w:ins w:id="382" w:author="Unknown">
        <w:r>
          <w:rPr>
            <w:rStyle w:val="pln"/>
            <w:color w:val="000000"/>
          </w:rPr>
          <w:t xml:space="preserve">   preProcessConfigurations</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83" w:author="Unknown"/>
          <w:rStyle w:val="pln"/>
          <w:color w:val="000000"/>
        </w:rPr>
      </w:pPr>
      <w:ins w:id="384" w:author="Unknown">
        <w:r>
          <w:rPr>
            <w:rStyle w:val="pln"/>
            <w:color w:val="000000"/>
          </w:rPr>
          <w:t xml:space="preserve">      </w:t>
        </w:r>
        <w:r>
          <w:rPr>
            <w:rStyle w:val="kwd"/>
            <w:color w:val="0000FF"/>
          </w:rPr>
          <w:t>this</w:t>
        </w:r>
        <w:r>
          <w:rPr>
            <w:rStyle w:val="pun"/>
            <w:color w:val="666600"/>
          </w:rPr>
          <w:t>.</w:t>
        </w:r>
        <w:r>
          <w:rPr>
            <w:rStyle w:val="pln"/>
            <w:color w:val="000000"/>
          </w:rPr>
          <w:t xml:space="preserve">statusCode </w:t>
        </w:r>
        <w:r>
          <w:rPr>
            <w:rStyle w:val="pun"/>
            <w:color w:val="666600"/>
          </w:rPr>
          <w:t>=</w:t>
        </w:r>
        <w:r>
          <w:rPr>
            <w:rStyle w:val="pln"/>
            <w:color w:val="000000"/>
          </w:rPr>
          <w:t xml:space="preserve"> </w:t>
        </w:r>
        <w:r>
          <w:rPr>
            <w:rStyle w:val="kwd"/>
            <w:color w:val="0000FF"/>
          </w:rPr>
          <w:t>null</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85" w:author="Unknown"/>
          <w:rStyle w:val="pln"/>
          <w:color w:val="000000"/>
        </w:rPr>
      </w:pPr>
      <w:ins w:id="386" w:author="Unknown">
        <w:r>
          <w:rPr>
            <w:rStyle w:val="pln"/>
            <w:color w:val="000000"/>
          </w:rPr>
          <w:t xml:space="preserve">      </w:t>
        </w:r>
        <w:r>
          <w:rPr>
            <w:rStyle w:val="kwd"/>
            <w:color w:val="0000FF"/>
          </w:rPr>
          <w:t>this</w:t>
        </w:r>
        <w:r>
          <w:rPr>
            <w:rStyle w:val="pun"/>
            <w:color w:val="666600"/>
          </w:rPr>
          <w:t>.</w:t>
        </w:r>
        <w:r>
          <w:rPr>
            <w:rStyle w:val="pln"/>
            <w:color w:val="000000"/>
          </w:rPr>
          <w:t xml:space="preserve">requestProcessing </w:t>
        </w:r>
        <w:r>
          <w:rPr>
            <w:rStyle w:val="pun"/>
            <w:color w:val="666600"/>
          </w:rPr>
          <w:t>=</w:t>
        </w:r>
        <w:r>
          <w:rPr>
            <w:rStyle w:val="pln"/>
            <w:color w:val="000000"/>
          </w:rPr>
          <w:t xml:space="preserve"> </w:t>
        </w:r>
        <w:r>
          <w:rPr>
            <w:rStyle w:val="kwd"/>
            <w:color w:val="0000FF"/>
          </w:rPr>
          <w:t>true</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87" w:author="Unknown"/>
          <w:rStyle w:val="pln"/>
          <w:color w:val="000000"/>
        </w:rPr>
      </w:pPr>
      <w:ins w:id="388"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89" w:author="Unknown"/>
          <w:rStyle w:val="pln"/>
          <w:color w:val="000000"/>
        </w:rPr>
      </w:pPr>
      <w:ins w:id="390" w:author="Unknown">
        <w:r>
          <w:rPr>
            <w:rStyle w:val="pln"/>
            <w:color w:val="000000"/>
          </w:rPr>
          <w:t xml:space="preserve">   </w:t>
        </w:r>
        <w:r>
          <w:rPr>
            <w:rStyle w:val="com"/>
            <w:color w:val="880000"/>
          </w:rPr>
          <w:t>//Go back from update to create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91" w:author="Unknown"/>
          <w:rStyle w:val="pln"/>
          <w:color w:val="000000"/>
        </w:rPr>
      </w:pPr>
      <w:ins w:id="392" w:author="Unknown">
        <w:r>
          <w:rPr>
            <w:rStyle w:val="pln"/>
            <w:color w:val="000000"/>
          </w:rPr>
          <w:t xml:space="preserve">   backToCreateArticle</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93" w:author="Unknown"/>
          <w:rStyle w:val="pln"/>
          <w:color w:val="000000"/>
        </w:rPr>
      </w:pPr>
      <w:ins w:id="394" w:author="Unknown">
        <w:r>
          <w:rPr>
            <w:rStyle w:val="pln"/>
            <w:color w:val="000000"/>
          </w:rPr>
          <w:t xml:space="preserve">      </w:t>
        </w:r>
        <w:r>
          <w:rPr>
            <w:rStyle w:val="kwd"/>
            <w:color w:val="0000FF"/>
          </w:rPr>
          <w:t>this</w:t>
        </w:r>
        <w:r>
          <w:rPr>
            <w:rStyle w:val="pun"/>
            <w:color w:val="666600"/>
          </w:rPr>
          <w:t>.</w:t>
        </w:r>
        <w:r>
          <w:rPr>
            <w:rStyle w:val="pln"/>
            <w:color w:val="000000"/>
          </w:rPr>
          <w:t xml:space="preserve">articleIdToUpdate </w:t>
        </w:r>
        <w:r>
          <w:rPr>
            <w:rStyle w:val="pun"/>
            <w:color w:val="666600"/>
          </w:rPr>
          <w:t>=</w:t>
        </w:r>
        <w:r>
          <w:rPr>
            <w:rStyle w:val="pln"/>
            <w:color w:val="000000"/>
          </w:rPr>
          <w:t xml:space="preserve"> </w:t>
        </w:r>
        <w:r>
          <w:rPr>
            <w:rStyle w:val="kwd"/>
            <w:color w:val="0000FF"/>
          </w:rPr>
          <w:t>null</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95" w:author="Unknown"/>
          <w:rStyle w:val="pln"/>
          <w:color w:val="000000"/>
        </w:rPr>
      </w:pPr>
      <w:ins w:id="396" w:author="Unknown">
        <w:r>
          <w:rPr>
            <w:rStyle w:val="pln"/>
            <w:color w:val="000000"/>
          </w:rPr>
          <w:lastRenderedPageBreak/>
          <w:t xml:space="preserve">      </w:t>
        </w:r>
        <w:r>
          <w:rPr>
            <w:rStyle w:val="kwd"/>
            <w:color w:val="0000FF"/>
          </w:rPr>
          <w:t>this</w:t>
        </w:r>
        <w:r>
          <w:rPr>
            <w:rStyle w:val="pun"/>
            <w:color w:val="666600"/>
          </w:rPr>
          <w:t>.</w:t>
        </w:r>
        <w:r>
          <w:rPr>
            <w:rStyle w:val="pln"/>
            <w:color w:val="000000"/>
          </w:rPr>
          <w:t>articleForm</w:t>
        </w:r>
        <w:r>
          <w:rPr>
            <w:rStyle w:val="pun"/>
            <w:color w:val="666600"/>
          </w:rPr>
          <w:t>.</w:t>
        </w:r>
        <w:r>
          <w:rPr>
            <w:rStyle w:val="pln"/>
            <w:color w:val="000000"/>
          </w:rPr>
          <w:t>reset</w:t>
        </w:r>
        <w:r>
          <w:rPr>
            <w:rStyle w:val="pun"/>
            <w:color w:val="666600"/>
          </w:rPr>
          <w:t>();</w:t>
        </w:r>
        <w:r>
          <w:rPr>
            <w:rStyle w:val="pln"/>
            <w:color w:val="000000"/>
          </w:rPr>
          <w:tab/>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97" w:author="Unknown"/>
          <w:rStyle w:val="pln"/>
          <w:color w:val="000000"/>
        </w:rPr>
      </w:pPr>
      <w:ins w:id="398" w:author="Unknown">
        <w:r>
          <w:rPr>
            <w:rStyle w:val="pln"/>
            <w:color w:val="000000"/>
          </w:rPr>
          <w:t xml:space="preserve">      </w:t>
        </w:r>
        <w:r>
          <w:rPr>
            <w:rStyle w:val="kwd"/>
            <w:color w:val="0000FF"/>
          </w:rPr>
          <w:t>this</w:t>
        </w:r>
        <w:r>
          <w:rPr>
            <w:rStyle w:val="pun"/>
            <w:color w:val="666600"/>
          </w:rPr>
          <w:t>.</w:t>
        </w:r>
        <w:r>
          <w:rPr>
            <w:rStyle w:val="pln"/>
            <w:color w:val="000000"/>
          </w:rPr>
          <w:t xml:space="preserve">processValidation </w:t>
        </w:r>
        <w:r>
          <w:rPr>
            <w:rStyle w:val="pun"/>
            <w:color w:val="666600"/>
          </w:rPr>
          <w:t>=</w:t>
        </w:r>
        <w:r>
          <w:rPr>
            <w:rStyle w:val="pln"/>
            <w:color w:val="000000"/>
          </w:rPr>
          <w:t xml:space="preserve"> </w:t>
        </w:r>
        <w:r>
          <w:rPr>
            <w:rStyle w:val="kwd"/>
            <w:color w:val="0000FF"/>
          </w:rPr>
          <w:t>false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399" w:author="Unknown"/>
          <w:rStyle w:val="pln"/>
          <w:color w:val="000000"/>
        </w:rPr>
      </w:pPr>
      <w:ins w:id="400"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01" w:author="Unknown"/>
          <w:color w:val="000000"/>
        </w:rPr>
      </w:pPr>
      <w:ins w:id="402" w:author="Unknown">
        <w:r>
          <w:rPr>
            <w:rStyle w:val="pun"/>
            <w:color w:val="666600"/>
          </w:rPr>
          <w:t>}</w:t>
        </w:r>
      </w:ins>
    </w:p>
    <w:p w:rsidR="00744F75" w:rsidRDefault="00744F75" w:rsidP="00744F75">
      <w:pPr>
        <w:rPr>
          <w:ins w:id="403" w:author="Unknown"/>
        </w:rPr>
      </w:pPr>
      <w:ins w:id="404" w:author="Unknown">
        <w:r>
          <w:rPr>
            <w:rFonts w:ascii="Verdana" w:hAnsi="Verdana"/>
            <w:b/>
            <w:bCs/>
            <w:color w:val="000000"/>
            <w:sz w:val="18"/>
            <w:szCs w:val="18"/>
            <w:shd w:val="clear" w:color="auto" w:fill="FFFFFF"/>
          </w:rPr>
          <w:t>article.component.html</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05" w:author="Unknown"/>
          <w:rStyle w:val="pln"/>
          <w:color w:val="000000"/>
        </w:rPr>
      </w:pPr>
      <w:ins w:id="406" w:author="Unknown">
        <w:r>
          <w:rPr>
            <w:rStyle w:val="tag"/>
            <w:color w:val="000088"/>
          </w:rPr>
          <w:t>&lt;h1&gt;</w:t>
        </w:r>
        <w:r>
          <w:rPr>
            <w:rStyle w:val="pln"/>
            <w:color w:val="000000"/>
          </w:rPr>
          <w:t>Angular 4 CRUD Example</w:t>
        </w:r>
        <w:r>
          <w:rPr>
            <w:rStyle w:val="tag"/>
            <w:color w:val="000088"/>
          </w:rPr>
          <w:t>&lt;/h1&gt;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07" w:author="Unknown"/>
          <w:rStyle w:val="pln"/>
          <w:color w:val="000000"/>
        </w:rPr>
      </w:pPr>
      <w:ins w:id="408" w:author="Unknown">
        <w:r>
          <w:rPr>
            <w:rStyle w:val="tag"/>
            <w:color w:val="000088"/>
          </w:rPr>
          <w:t>&lt;h3</w:t>
        </w:r>
        <w:r>
          <w:rPr>
            <w:rStyle w:val="pln"/>
            <w:color w:val="000000"/>
          </w:rPr>
          <w:t xml:space="preserve"> *</w:t>
        </w:r>
        <w:r>
          <w:rPr>
            <w:rStyle w:val="atn"/>
            <w:color w:val="660066"/>
          </w:rPr>
          <w:t>ngIf</w:t>
        </w:r>
        <w:r>
          <w:rPr>
            <w:rStyle w:val="pun"/>
            <w:color w:val="666600"/>
          </w:rPr>
          <w:t>=</w:t>
        </w:r>
        <w:r>
          <w:rPr>
            <w:rStyle w:val="atv"/>
            <w:color w:val="008800"/>
          </w:rPr>
          <w:t>"articleIdToUpdate; else create"</w:t>
        </w:r>
        <w:r>
          <w:rPr>
            <w:rStyle w:val="tag"/>
            <w:color w:val="000088"/>
          </w:rPr>
          <w:t>&gt;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09" w:author="Unknown"/>
          <w:rStyle w:val="pln"/>
          <w:color w:val="000000"/>
        </w:rPr>
      </w:pPr>
      <w:ins w:id="410" w:author="Unknown">
        <w:r>
          <w:rPr>
            <w:rStyle w:val="pln"/>
            <w:color w:val="000000"/>
          </w:rPr>
          <w:t xml:space="preserve">   Update Article for Id: {{articleIdToUpdate}}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11" w:author="Unknown"/>
          <w:rStyle w:val="pln"/>
          <w:color w:val="000000"/>
        </w:rPr>
      </w:pPr>
      <w:ins w:id="412" w:author="Unknown">
        <w:r>
          <w:rPr>
            <w:rStyle w:val="tag"/>
            <w:color w:val="000088"/>
          </w:rPr>
          <w:t>&lt;/h3&gt;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13" w:author="Unknown"/>
          <w:rStyle w:val="pln"/>
          <w:color w:val="000000"/>
        </w:rPr>
      </w:pPr>
      <w:ins w:id="414" w:author="Unknown">
        <w:r>
          <w:rPr>
            <w:rStyle w:val="tag"/>
            <w:color w:val="000088"/>
          </w:rPr>
          <w:t>&lt;ng-template</w:t>
        </w:r>
        <w:r>
          <w:rPr>
            <w:rStyle w:val="pln"/>
            <w:color w:val="000000"/>
          </w:rPr>
          <w:t xml:space="preserve"> #</w:t>
        </w:r>
        <w:r>
          <w:rPr>
            <w:rStyle w:val="atn"/>
            <w:color w:val="660066"/>
          </w:rPr>
          <w:t>create</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15" w:author="Unknown"/>
          <w:rStyle w:val="pln"/>
          <w:color w:val="000000"/>
        </w:rPr>
      </w:pPr>
      <w:ins w:id="416" w:author="Unknown">
        <w:r>
          <w:rPr>
            <w:rStyle w:val="pln"/>
            <w:color w:val="000000"/>
          </w:rPr>
          <w:t xml:space="preserve">   </w:t>
        </w:r>
        <w:r>
          <w:rPr>
            <w:rStyle w:val="tag"/>
            <w:color w:val="000088"/>
          </w:rPr>
          <w:t>&lt;h3&gt;</w:t>
        </w:r>
        <w:r>
          <w:rPr>
            <w:rStyle w:val="pln"/>
            <w:color w:val="000000"/>
          </w:rPr>
          <w:t xml:space="preserve"> Create New Article </w:t>
        </w:r>
        <w:r>
          <w:rPr>
            <w:rStyle w:val="tag"/>
            <w:color w:val="000088"/>
          </w:rPr>
          <w:t>&lt;/h3&gt;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17" w:author="Unknown"/>
          <w:rStyle w:val="pln"/>
          <w:color w:val="000000"/>
        </w:rPr>
      </w:pPr>
      <w:ins w:id="418" w:author="Unknown">
        <w:r>
          <w:rPr>
            <w:rStyle w:val="tag"/>
            <w:color w:val="000088"/>
          </w:rPr>
          <w:t>&lt;/ng-template&gt;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19" w:author="Unknown"/>
          <w:rStyle w:val="pln"/>
          <w:color w:val="000000"/>
        </w:rPr>
      </w:pPr>
      <w:ins w:id="420" w:author="Unknown">
        <w:r>
          <w:rPr>
            <w:rStyle w:val="tag"/>
            <w:color w:val="000088"/>
          </w:rPr>
          <w:t>&lt;div&gt;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21" w:author="Unknown"/>
          <w:rStyle w:val="pln"/>
          <w:color w:val="000000"/>
        </w:rPr>
      </w:pPr>
      <w:ins w:id="422" w:author="Unknown">
        <w:r>
          <w:rPr>
            <w:rStyle w:val="pln"/>
            <w:color w:val="000000"/>
          </w:rPr>
          <w:t xml:space="preserve"> </w:t>
        </w:r>
        <w:r>
          <w:rPr>
            <w:rStyle w:val="tag"/>
            <w:color w:val="000088"/>
          </w:rPr>
          <w:t>&lt;form</w:t>
        </w:r>
        <w:r>
          <w:rPr>
            <w:rStyle w:val="pln"/>
            <w:color w:val="000000"/>
          </w:rPr>
          <w:t xml:space="preserve"> [</w:t>
        </w:r>
        <w:r>
          <w:rPr>
            <w:rStyle w:val="atn"/>
            <w:color w:val="660066"/>
          </w:rPr>
          <w:t>formGroup</w:t>
        </w:r>
        <w:r>
          <w:rPr>
            <w:rStyle w:val="pln"/>
            <w:color w:val="000000"/>
          </w:rPr>
          <w:t>]</w:t>
        </w:r>
        <w:r>
          <w:rPr>
            <w:rStyle w:val="pun"/>
            <w:color w:val="666600"/>
          </w:rPr>
          <w:t>=</w:t>
        </w:r>
        <w:r>
          <w:rPr>
            <w:rStyle w:val="atv"/>
            <w:color w:val="008800"/>
          </w:rPr>
          <w:t>"articleForm"</w:t>
        </w:r>
        <w:r>
          <w:rPr>
            <w:rStyle w:val="pln"/>
            <w:color w:val="000000"/>
          </w:rPr>
          <w:t xml:space="preserve"> (</w:t>
        </w:r>
        <w:r>
          <w:rPr>
            <w:rStyle w:val="atn"/>
            <w:color w:val="660066"/>
          </w:rPr>
          <w:t>ngSubmit</w:t>
        </w:r>
        <w:r>
          <w:rPr>
            <w:rStyle w:val="pln"/>
            <w:color w:val="000000"/>
          </w:rPr>
          <w:t>)</w:t>
        </w:r>
        <w:r>
          <w:rPr>
            <w:rStyle w:val="pun"/>
            <w:color w:val="666600"/>
          </w:rPr>
          <w:t>=</w:t>
        </w:r>
        <w:r>
          <w:rPr>
            <w:rStyle w:val="atv"/>
            <w:color w:val="008800"/>
          </w:rPr>
          <w:t>"onArticleFormSubmit()"</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23" w:author="Unknown"/>
          <w:rStyle w:val="pln"/>
          <w:color w:val="000000"/>
        </w:rPr>
      </w:pPr>
      <w:ins w:id="424" w:author="Unknown">
        <w:r>
          <w:rPr>
            <w:rStyle w:val="pln"/>
            <w:color w:val="000000"/>
          </w:rPr>
          <w:t xml:space="preserve">  </w:t>
        </w:r>
        <w:r>
          <w:rPr>
            <w:rStyle w:val="tag"/>
            <w:color w:val="000088"/>
          </w:rPr>
          <w:t>&lt;table&gt;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25" w:author="Unknown"/>
          <w:rStyle w:val="pln"/>
          <w:color w:val="000000"/>
        </w:rPr>
      </w:pPr>
      <w:ins w:id="426" w:author="Unknown">
        <w:r>
          <w:rPr>
            <w:rStyle w:val="pln"/>
            <w:color w:val="000000"/>
          </w:rPr>
          <w:t xml:space="preserve">    </w:t>
        </w:r>
        <w:r>
          <w:rPr>
            <w:rStyle w:val="tag"/>
            <w:color w:val="000088"/>
          </w:rPr>
          <w:t>&lt;tr&gt;&lt;td&gt;</w:t>
        </w:r>
        <w:r>
          <w:rPr>
            <w:rStyle w:val="pln"/>
            <w:color w:val="000000"/>
          </w:rPr>
          <w:t>Enter Title</w:t>
        </w:r>
        <w:r>
          <w:rPr>
            <w:rStyle w:val="tag"/>
            <w:color w:val="000088"/>
          </w:rPr>
          <w:t>&lt;/td&gt;&lt;td&gt;&lt;input</w:t>
        </w:r>
        <w:r>
          <w:rPr>
            <w:rStyle w:val="pln"/>
            <w:color w:val="000000"/>
          </w:rPr>
          <w:t xml:space="preserve"> </w:t>
        </w:r>
        <w:r>
          <w:rPr>
            <w:rStyle w:val="atn"/>
            <w:color w:val="660066"/>
          </w:rPr>
          <w:t>formControlName</w:t>
        </w:r>
        <w:r>
          <w:rPr>
            <w:rStyle w:val="pun"/>
            <w:color w:val="666600"/>
          </w:rPr>
          <w:t>=</w:t>
        </w:r>
        <w:r>
          <w:rPr>
            <w:rStyle w:val="atv"/>
            <w:color w:val="008800"/>
          </w:rPr>
          <w:t>"title"</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27" w:author="Unknown"/>
          <w:rStyle w:val="pln"/>
          <w:color w:val="000000"/>
        </w:rPr>
      </w:pPr>
      <w:ins w:id="428" w:author="Unknown">
        <w:r>
          <w:rPr>
            <w:rStyle w:val="pln"/>
            <w:color w:val="000000"/>
          </w:rPr>
          <w:tab/>
          <w:t xml:space="preserve">  </w:t>
        </w:r>
        <w:r>
          <w:rPr>
            <w:rStyle w:val="tag"/>
            <w:color w:val="000088"/>
          </w:rPr>
          <w:t>&lt;label</w:t>
        </w:r>
        <w:r>
          <w:rPr>
            <w:rStyle w:val="pln"/>
            <w:color w:val="000000"/>
          </w:rPr>
          <w:t xml:space="preserve"> *</w:t>
        </w:r>
        <w:r>
          <w:rPr>
            <w:rStyle w:val="atn"/>
            <w:color w:val="660066"/>
          </w:rPr>
          <w:t>ngIf</w:t>
        </w:r>
        <w:r>
          <w:rPr>
            <w:rStyle w:val="pun"/>
            <w:color w:val="666600"/>
          </w:rPr>
          <w:t>=</w:t>
        </w:r>
        <w:r>
          <w:rPr>
            <w:rStyle w:val="atv"/>
            <w:color w:val="008800"/>
          </w:rPr>
          <w:t>"articleForm.get('title').invalid &amp;&amp; processValidation"</w:t>
        </w:r>
        <w:r>
          <w:rPr>
            <w:rStyle w:val="pln"/>
            <w:color w:val="000000"/>
          </w:rPr>
          <w:t xml:space="preserve"> [</w:t>
        </w:r>
        <w:r>
          <w:rPr>
            <w:rStyle w:val="atn"/>
            <w:color w:val="660066"/>
          </w:rPr>
          <w:t>ngClass</w:t>
        </w:r>
        <w:r>
          <w:rPr>
            <w:rStyle w:val="pln"/>
            <w:color w:val="000000"/>
          </w:rPr>
          <w:t xml:space="preserve">] </w:t>
        </w:r>
        <w:r>
          <w:rPr>
            <w:rStyle w:val="pun"/>
            <w:color w:val="666600"/>
          </w:rPr>
          <w:t>=</w:t>
        </w:r>
        <w:r>
          <w:rPr>
            <w:rStyle w:val="pln"/>
            <w:color w:val="000000"/>
          </w:rPr>
          <w:t xml:space="preserve"> </w:t>
        </w:r>
        <w:r>
          <w:rPr>
            <w:rStyle w:val="atv"/>
            <w:color w:val="008800"/>
          </w:rPr>
          <w:t>"'error'"</w:t>
        </w:r>
        <w:r>
          <w:rPr>
            <w:rStyle w:val="tag"/>
            <w:color w:val="000088"/>
          </w:rPr>
          <w:t>&gt;</w:t>
        </w:r>
        <w:r>
          <w:rPr>
            <w:rStyle w:val="pln"/>
            <w:color w:val="000000"/>
          </w:rPr>
          <w:t xml:space="preserve"> Title is required. </w:t>
        </w:r>
        <w:r>
          <w:rPr>
            <w:rStyle w:val="tag"/>
            <w:color w:val="000088"/>
          </w:rPr>
          <w:t>&lt;/label&gt;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29" w:author="Unknown"/>
          <w:rStyle w:val="pln"/>
          <w:color w:val="000000"/>
        </w:rPr>
      </w:pPr>
      <w:ins w:id="430" w:author="Unknown">
        <w:r>
          <w:rPr>
            <w:rStyle w:val="pln"/>
            <w:color w:val="000000"/>
          </w:rPr>
          <w:t xml:space="preserve">    </w:t>
        </w:r>
        <w:r>
          <w:rPr>
            <w:rStyle w:val="tag"/>
            <w:color w:val="000088"/>
          </w:rPr>
          <w:t>&lt;/td&gt;&lt;/tr&gt;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31" w:author="Unknown"/>
          <w:rStyle w:val="pln"/>
          <w:color w:val="000000"/>
        </w:rPr>
      </w:pPr>
      <w:ins w:id="432" w:author="Unknown">
        <w:r>
          <w:rPr>
            <w:rStyle w:val="pln"/>
            <w:color w:val="000000"/>
          </w:rPr>
          <w:t xml:space="preserve">    </w:t>
        </w:r>
        <w:r>
          <w:rPr>
            <w:rStyle w:val="tag"/>
            <w:color w:val="000088"/>
          </w:rPr>
          <w:t>&lt;tr&gt;&lt;td&gt;</w:t>
        </w:r>
        <w:r>
          <w:rPr>
            <w:rStyle w:val="pln"/>
            <w:color w:val="000000"/>
          </w:rPr>
          <w:t>Enter Category</w:t>
        </w:r>
        <w:r>
          <w:rPr>
            <w:rStyle w:val="tag"/>
            <w:color w:val="000088"/>
          </w:rPr>
          <w:t>&lt;/td&gt;&lt;td&gt;&lt;input</w:t>
        </w:r>
        <w:r>
          <w:rPr>
            <w:rStyle w:val="pln"/>
            <w:color w:val="000000"/>
          </w:rPr>
          <w:t xml:space="preserve"> </w:t>
        </w:r>
        <w:r>
          <w:rPr>
            <w:rStyle w:val="atn"/>
            <w:color w:val="660066"/>
          </w:rPr>
          <w:t>formControlName</w:t>
        </w:r>
        <w:r>
          <w:rPr>
            <w:rStyle w:val="pun"/>
            <w:color w:val="666600"/>
          </w:rPr>
          <w:t>=</w:t>
        </w:r>
        <w:r>
          <w:rPr>
            <w:rStyle w:val="atv"/>
            <w:color w:val="008800"/>
          </w:rPr>
          <w:t>"category"</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33" w:author="Unknown"/>
          <w:rStyle w:val="pln"/>
          <w:color w:val="000000"/>
        </w:rPr>
      </w:pPr>
      <w:ins w:id="434" w:author="Unknown">
        <w:r>
          <w:rPr>
            <w:rStyle w:val="pln"/>
            <w:color w:val="000000"/>
          </w:rPr>
          <w:tab/>
          <w:t xml:space="preserve">  </w:t>
        </w:r>
        <w:r>
          <w:rPr>
            <w:rStyle w:val="tag"/>
            <w:color w:val="000088"/>
          </w:rPr>
          <w:t>&lt;label</w:t>
        </w:r>
        <w:r>
          <w:rPr>
            <w:rStyle w:val="pln"/>
            <w:color w:val="000000"/>
          </w:rPr>
          <w:t xml:space="preserve"> *</w:t>
        </w:r>
        <w:r>
          <w:rPr>
            <w:rStyle w:val="atn"/>
            <w:color w:val="660066"/>
          </w:rPr>
          <w:t>ngIf</w:t>
        </w:r>
        <w:r>
          <w:rPr>
            <w:rStyle w:val="pun"/>
            <w:color w:val="666600"/>
          </w:rPr>
          <w:t>=</w:t>
        </w:r>
        <w:r>
          <w:rPr>
            <w:rStyle w:val="atv"/>
            <w:color w:val="008800"/>
          </w:rPr>
          <w:t>"articleForm.get('category').invalid &amp;&amp; processValidation"</w:t>
        </w:r>
        <w:r>
          <w:rPr>
            <w:rStyle w:val="pln"/>
            <w:color w:val="000000"/>
          </w:rPr>
          <w:t xml:space="preserve"> [</w:t>
        </w:r>
        <w:r>
          <w:rPr>
            <w:rStyle w:val="atn"/>
            <w:color w:val="660066"/>
          </w:rPr>
          <w:t>ngClass</w:t>
        </w:r>
        <w:r>
          <w:rPr>
            <w:rStyle w:val="pln"/>
            <w:color w:val="000000"/>
          </w:rPr>
          <w:t xml:space="preserve">] </w:t>
        </w:r>
        <w:r>
          <w:rPr>
            <w:rStyle w:val="pun"/>
            <w:color w:val="666600"/>
          </w:rPr>
          <w:t>=</w:t>
        </w:r>
        <w:r>
          <w:rPr>
            <w:rStyle w:val="pln"/>
            <w:color w:val="000000"/>
          </w:rPr>
          <w:t xml:space="preserve"> </w:t>
        </w:r>
        <w:r>
          <w:rPr>
            <w:rStyle w:val="atv"/>
            <w:color w:val="008800"/>
          </w:rPr>
          <w:t>"'error'"</w:t>
        </w:r>
        <w:r>
          <w:rPr>
            <w:rStyle w:val="tag"/>
            <w:color w:val="000088"/>
          </w:rPr>
          <w:t>&gt;</w:t>
        </w:r>
        <w:r>
          <w:rPr>
            <w:rStyle w:val="pln"/>
            <w:color w:val="000000"/>
          </w:rPr>
          <w:t xml:space="preserve"> Category is required. </w:t>
        </w:r>
        <w:r>
          <w:rPr>
            <w:rStyle w:val="tag"/>
            <w:color w:val="000088"/>
          </w:rPr>
          <w:t>&lt;/label&gt;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35" w:author="Unknown"/>
          <w:rStyle w:val="pln"/>
          <w:color w:val="000000"/>
        </w:rPr>
      </w:pPr>
      <w:ins w:id="436" w:author="Unknown">
        <w:r>
          <w:rPr>
            <w:rStyle w:val="pln"/>
            <w:color w:val="000000"/>
          </w:rPr>
          <w:t xml:space="preserve">    </w:t>
        </w:r>
        <w:r>
          <w:rPr>
            <w:rStyle w:val="tag"/>
            <w:color w:val="000088"/>
          </w:rPr>
          <w:t>&lt;/td&gt;&lt;/tr&gt;</w:t>
        </w:r>
        <w:r>
          <w:rPr>
            <w:rStyle w:val="pln"/>
            <w:color w:val="000000"/>
          </w:rPr>
          <w:tab/>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37" w:author="Unknown"/>
          <w:rStyle w:val="pln"/>
          <w:color w:val="000000"/>
        </w:rPr>
      </w:pPr>
      <w:ins w:id="438" w:author="Unknown">
        <w:r>
          <w:rPr>
            <w:rStyle w:val="pln"/>
            <w:color w:val="000000"/>
          </w:rPr>
          <w:t xml:space="preserve">    </w:t>
        </w:r>
        <w:r>
          <w:rPr>
            <w:rStyle w:val="tag"/>
            <w:color w:val="000088"/>
          </w:rPr>
          <w:t>&lt;tr&gt;&lt;td</w:t>
        </w:r>
        <w:r>
          <w:rPr>
            <w:rStyle w:val="pln"/>
            <w:color w:val="000000"/>
          </w:rPr>
          <w:t xml:space="preserve"> </w:t>
        </w:r>
        <w:r>
          <w:rPr>
            <w:rStyle w:val="atn"/>
            <w:color w:val="660066"/>
          </w:rPr>
          <w:t>colspan</w:t>
        </w:r>
        <w:r>
          <w:rPr>
            <w:rStyle w:val="pun"/>
            <w:color w:val="666600"/>
          </w:rPr>
          <w:t>=</w:t>
        </w:r>
        <w:r>
          <w:rPr>
            <w:rStyle w:val="atv"/>
            <w:color w:val="008800"/>
          </w:rPr>
          <w:t>"2"</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39" w:author="Unknown"/>
          <w:rStyle w:val="pln"/>
          <w:color w:val="000000"/>
        </w:rPr>
      </w:pPr>
      <w:ins w:id="440" w:author="Unknown">
        <w:r>
          <w:rPr>
            <w:rStyle w:val="pln"/>
            <w:color w:val="000000"/>
          </w:rPr>
          <w:tab/>
          <w:t xml:space="preserve">  </w:t>
        </w:r>
        <w:r>
          <w:rPr>
            <w:rStyle w:val="tag"/>
            <w:color w:val="000088"/>
          </w:rPr>
          <w:t>&lt;button</w:t>
        </w:r>
        <w:r>
          <w:rPr>
            <w:rStyle w:val="pln"/>
            <w:color w:val="000000"/>
          </w:rPr>
          <w:t xml:space="preserve"> *</w:t>
        </w:r>
        <w:r>
          <w:rPr>
            <w:rStyle w:val="atn"/>
            <w:color w:val="660066"/>
          </w:rPr>
          <w:t>ngIf</w:t>
        </w:r>
        <w:r>
          <w:rPr>
            <w:rStyle w:val="pun"/>
            <w:color w:val="666600"/>
          </w:rPr>
          <w:t>=</w:t>
        </w:r>
        <w:r>
          <w:rPr>
            <w:rStyle w:val="atv"/>
            <w:color w:val="008800"/>
          </w:rPr>
          <w:t>"!articleIdToUpdate"</w:t>
        </w:r>
        <w:r>
          <w:rPr>
            <w:rStyle w:val="tag"/>
            <w:color w:val="000088"/>
          </w:rPr>
          <w:t>&gt;</w:t>
        </w:r>
        <w:r>
          <w:rPr>
            <w:rStyle w:val="pln"/>
            <w:color w:val="000000"/>
          </w:rPr>
          <w:t>CREATE</w:t>
        </w:r>
        <w:r>
          <w:rPr>
            <w:rStyle w:val="tag"/>
            <w:color w:val="000088"/>
          </w:rPr>
          <w:t>&lt;/button&gt;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41" w:author="Unknown"/>
          <w:rStyle w:val="pln"/>
          <w:color w:val="000000"/>
        </w:rPr>
      </w:pPr>
      <w:ins w:id="442" w:author="Unknown">
        <w:r>
          <w:rPr>
            <w:rStyle w:val="pln"/>
            <w:color w:val="000000"/>
          </w:rPr>
          <w:tab/>
          <w:t xml:space="preserve">  </w:t>
        </w:r>
        <w:r>
          <w:rPr>
            <w:rStyle w:val="tag"/>
            <w:color w:val="000088"/>
          </w:rPr>
          <w:t>&lt;button</w:t>
        </w:r>
        <w:r>
          <w:rPr>
            <w:rStyle w:val="pln"/>
            <w:color w:val="000000"/>
          </w:rPr>
          <w:t xml:space="preserve"> *</w:t>
        </w:r>
        <w:r>
          <w:rPr>
            <w:rStyle w:val="atn"/>
            <w:color w:val="660066"/>
          </w:rPr>
          <w:t>ngIf</w:t>
        </w:r>
        <w:r>
          <w:rPr>
            <w:rStyle w:val="pun"/>
            <w:color w:val="666600"/>
          </w:rPr>
          <w:t>=</w:t>
        </w:r>
        <w:r>
          <w:rPr>
            <w:rStyle w:val="atv"/>
            <w:color w:val="008800"/>
          </w:rPr>
          <w:t>"articleIdToUpdate"</w:t>
        </w:r>
        <w:r>
          <w:rPr>
            <w:rStyle w:val="tag"/>
            <w:color w:val="000088"/>
          </w:rPr>
          <w:t>&gt;</w:t>
        </w:r>
        <w:r>
          <w:rPr>
            <w:rStyle w:val="pln"/>
            <w:color w:val="000000"/>
          </w:rPr>
          <w:t>UPDATE</w:t>
        </w:r>
        <w:r>
          <w:rPr>
            <w:rStyle w:val="tag"/>
            <w:color w:val="000088"/>
          </w:rPr>
          <w:t>&lt;/button&gt;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43" w:author="Unknown"/>
          <w:rStyle w:val="pln"/>
          <w:color w:val="000000"/>
        </w:rPr>
      </w:pPr>
      <w:ins w:id="444" w:author="Unknown">
        <w:r>
          <w:rPr>
            <w:rStyle w:val="pln"/>
            <w:color w:val="000000"/>
          </w:rPr>
          <w:tab/>
          <w:t xml:space="preserve">  </w:t>
        </w:r>
        <w:r>
          <w:rPr>
            <w:rStyle w:val="tag"/>
            <w:color w:val="000088"/>
          </w:rPr>
          <w:t>&lt;button</w:t>
        </w:r>
        <w:r>
          <w:rPr>
            <w:rStyle w:val="pln"/>
            <w:color w:val="000000"/>
          </w:rPr>
          <w:t xml:space="preserve"> (</w:t>
        </w:r>
        <w:r>
          <w:rPr>
            <w:rStyle w:val="atn"/>
            <w:color w:val="660066"/>
          </w:rPr>
          <w:t>click</w:t>
        </w:r>
        <w:r>
          <w:rPr>
            <w:rStyle w:val="pln"/>
            <w:color w:val="000000"/>
          </w:rPr>
          <w:t>)</w:t>
        </w:r>
        <w:r>
          <w:rPr>
            <w:rStyle w:val="pun"/>
            <w:color w:val="666600"/>
          </w:rPr>
          <w:t>=</w:t>
        </w:r>
        <w:r>
          <w:rPr>
            <w:rStyle w:val="atv"/>
            <w:color w:val="008800"/>
          </w:rPr>
          <w:t>"backToCreateArticle()"</w:t>
        </w:r>
        <w:r>
          <w:rPr>
            <w:rStyle w:val="pln"/>
            <w:color w:val="000000"/>
          </w:rPr>
          <w:t xml:space="preserve"> *</w:t>
        </w:r>
        <w:r>
          <w:rPr>
            <w:rStyle w:val="atn"/>
            <w:color w:val="660066"/>
          </w:rPr>
          <w:t>ngIf</w:t>
        </w:r>
        <w:r>
          <w:rPr>
            <w:rStyle w:val="pun"/>
            <w:color w:val="666600"/>
          </w:rPr>
          <w:t>=</w:t>
        </w:r>
        <w:r>
          <w:rPr>
            <w:rStyle w:val="atv"/>
            <w:color w:val="008800"/>
          </w:rPr>
          <w:t>"articleIdToUpdate"</w:t>
        </w:r>
        <w:r>
          <w:rPr>
            <w:rStyle w:val="tag"/>
            <w:color w:val="000088"/>
          </w:rPr>
          <w:t>&gt;</w:t>
        </w:r>
        <w:r>
          <w:rPr>
            <w:rStyle w:val="pln"/>
            <w:color w:val="000000"/>
          </w:rPr>
          <w:t>Go Back</w:t>
        </w:r>
        <w:r>
          <w:rPr>
            <w:rStyle w:val="tag"/>
            <w:color w:val="000088"/>
          </w:rPr>
          <w:t>&lt;/button&gt;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45" w:author="Unknown"/>
          <w:rStyle w:val="pln"/>
          <w:color w:val="000000"/>
        </w:rPr>
      </w:pPr>
      <w:ins w:id="446" w:author="Unknown">
        <w:r>
          <w:rPr>
            <w:rStyle w:val="pln"/>
            <w:color w:val="000000"/>
          </w:rPr>
          <w:t xml:space="preserve">    </w:t>
        </w:r>
        <w:r>
          <w:rPr>
            <w:rStyle w:val="tag"/>
            <w:color w:val="000088"/>
          </w:rPr>
          <w:t>&lt;/td&gt;&lt;/tr&gt;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47" w:author="Unknown"/>
          <w:rStyle w:val="pln"/>
          <w:color w:val="000000"/>
        </w:rPr>
      </w:pPr>
      <w:ins w:id="448" w:author="Unknown">
        <w:r>
          <w:rPr>
            <w:rStyle w:val="pln"/>
            <w:color w:val="000000"/>
          </w:rPr>
          <w:t xml:space="preserve">  </w:t>
        </w:r>
        <w:r>
          <w:rPr>
            <w:rStyle w:val="tag"/>
            <w:color w:val="000088"/>
          </w:rPr>
          <w:t>&lt;/table&gt;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49" w:author="Unknown"/>
          <w:rStyle w:val="pln"/>
          <w:color w:val="000000"/>
        </w:rPr>
      </w:pPr>
      <w:ins w:id="450" w:author="Unknown">
        <w:r>
          <w:rPr>
            <w:rStyle w:val="pln"/>
            <w:color w:val="000000"/>
          </w:rPr>
          <w:t xml:space="preserve"> </w:t>
        </w:r>
        <w:r>
          <w:rPr>
            <w:rStyle w:val="tag"/>
            <w:color w:val="000088"/>
          </w:rPr>
          <w:t>&lt;/form&gt;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51" w:author="Unknown"/>
          <w:rStyle w:val="pln"/>
          <w:color w:val="000000"/>
        </w:rPr>
      </w:pPr>
      <w:ins w:id="452" w:author="Unknown">
        <w:r>
          <w:rPr>
            <w:rStyle w:val="pln"/>
            <w:color w:val="000000"/>
          </w:rPr>
          <w:t xml:space="preserve"> </w:t>
        </w:r>
        <w:r>
          <w:rPr>
            <w:rStyle w:val="tag"/>
            <w:color w:val="000088"/>
          </w:rPr>
          <w:t>&lt;br/&gt;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53" w:author="Unknown"/>
          <w:rStyle w:val="pln"/>
          <w:color w:val="000000"/>
        </w:rPr>
      </w:pPr>
      <w:ins w:id="454" w:author="Unknown">
        <w:r>
          <w:rPr>
            <w:rStyle w:val="pln"/>
            <w:color w:val="000000"/>
          </w:rPr>
          <w:t xml:space="preserve"> </w:t>
        </w:r>
        <w:r>
          <w:rPr>
            <w:rStyle w:val="tag"/>
            <w:color w:val="000088"/>
          </w:rPr>
          <w:t>&lt;div</w:t>
        </w:r>
        <w:r>
          <w:rPr>
            <w:rStyle w:val="pln"/>
            <w:color w:val="000000"/>
          </w:rPr>
          <w:t xml:space="preserve"> *</w:t>
        </w:r>
        <w:r>
          <w:rPr>
            <w:rStyle w:val="atn"/>
            <w:color w:val="660066"/>
          </w:rPr>
          <w:t>ngIf</w:t>
        </w:r>
        <w:r>
          <w:rPr>
            <w:rStyle w:val="pun"/>
            <w:color w:val="666600"/>
          </w:rPr>
          <w:t>=</w:t>
        </w:r>
        <w:r>
          <w:rPr>
            <w:rStyle w:val="atv"/>
            <w:color w:val="008800"/>
          </w:rPr>
          <w:t>"statusCode; else processing"</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55" w:author="Unknown"/>
          <w:rStyle w:val="pln"/>
          <w:color w:val="000000"/>
        </w:rPr>
      </w:pPr>
      <w:ins w:id="456" w:author="Unknown">
        <w:r>
          <w:rPr>
            <w:rStyle w:val="pln"/>
            <w:color w:val="000000"/>
          </w:rPr>
          <w:t xml:space="preserve">   </w:t>
        </w:r>
        <w:r>
          <w:rPr>
            <w:rStyle w:val="tag"/>
            <w:color w:val="000088"/>
          </w:rPr>
          <w:t>&lt;div</w:t>
        </w:r>
        <w:r>
          <w:rPr>
            <w:rStyle w:val="pln"/>
            <w:color w:val="000000"/>
          </w:rPr>
          <w:t xml:space="preserve"> *</w:t>
        </w:r>
        <w:r>
          <w:rPr>
            <w:rStyle w:val="atn"/>
            <w:color w:val="660066"/>
          </w:rPr>
          <w:t>ngIf</w:t>
        </w:r>
        <w:r>
          <w:rPr>
            <w:rStyle w:val="pun"/>
            <w:color w:val="666600"/>
          </w:rPr>
          <w:t>=</w:t>
        </w:r>
        <w:r>
          <w:rPr>
            <w:rStyle w:val="atv"/>
            <w:color w:val="008800"/>
          </w:rPr>
          <w:t>"statusCode === 201"</w:t>
        </w:r>
        <w:r>
          <w:rPr>
            <w:rStyle w:val="pln"/>
            <w:color w:val="000000"/>
          </w:rPr>
          <w:t xml:space="preserve"> [</w:t>
        </w:r>
        <w:r>
          <w:rPr>
            <w:rStyle w:val="atn"/>
            <w:color w:val="660066"/>
          </w:rPr>
          <w:t>ngClass</w:t>
        </w:r>
        <w:r>
          <w:rPr>
            <w:rStyle w:val="pln"/>
            <w:color w:val="000000"/>
          </w:rPr>
          <w:t xml:space="preserve">] </w:t>
        </w:r>
        <w:r>
          <w:rPr>
            <w:rStyle w:val="pun"/>
            <w:color w:val="666600"/>
          </w:rPr>
          <w:t>=</w:t>
        </w:r>
        <w:r>
          <w:rPr>
            <w:rStyle w:val="pln"/>
            <w:color w:val="000000"/>
          </w:rPr>
          <w:t xml:space="preserve"> </w:t>
        </w:r>
        <w:r>
          <w:rPr>
            <w:rStyle w:val="atv"/>
            <w:color w:val="008800"/>
          </w:rPr>
          <w:t>"'success'"</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57" w:author="Unknown"/>
          <w:rStyle w:val="pln"/>
          <w:color w:val="000000"/>
        </w:rPr>
      </w:pPr>
      <w:ins w:id="458" w:author="Unknown">
        <w:r>
          <w:rPr>
            <w:rStyle w:val="pln"/>
            <w:color w:val="000000"/>
          </w:rPr>
          <w:tab/>
          <w:t xml:space="preserve">    Article added successfully.</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59" w:author="Unknown"/>
          <w:rStyle w:val="pln"/>
          <w:color w:val="000000"/>
        </w:rPr>
      </w:pPr>
      <w:ins w:id="460" w:author="Unknown">
        <w:r>
          <w:rPr>
            <w:rStyle w:val="pln"/>
            <w:color w:val="000000"/>
          </w:rPr>
          <w:t xml:space="preserve">   </w:t>
        </w:r>
        <w:r>
          <w:rPr>
            <w:rStyle w:val="tag"/>
            <w:color w:val="000088"/>
          </w:rPr>
          <w:t>&lt;/div&gt;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61" w:author="Unknown"/>
          <w:rStyle w:val="pln"/>
          <w:color w:val="000000"/>
        </w:rPr>
      </w:pPr>
      <w:ins w:id="462" w:author="Unknown">
        <w:r>
          <w:rPr>
            <w:rStyle w:val="pln"/>
            <w:color w:val="000000"/>
          </w:rPr>
          <w:t xml:space="preserve">   </w:t>
        </w:r>
        <w:r>
          <w:rPr>
            <w:rStyle w:val="tag"/>
            <w:color w:val="000088"/>
          </w:rPr>
          <w:t>&lt;div</w:t>
        </w:r>
        <w:r>
          <w:rPr>
            <w:rStyle w:val="pln"/>
            <w:color w:val="000000"/>
          </w:rPr>
          <w:t xml:space="preserve"> *</w:t>
        </w:r>
        <w:r>
          <w:rPr>
            <w:rStyle w:val="atn"/>
            <w:color w:val="660066"/>
          </w:rPr>
          <w:t>ngIf</w:t>
        </w:r>
        <w:r>
          <w:rPr>
            <w:rStyle w:val="pun"/>
            <w:color w:val="666600"/>
          </w:rPr>
          <w:t>=</w:t>
        </w:r>
        <w:r>
          <w:rPr>
            <w:rStyle w:val="atv"/>
            <w:color w:val="008800"/>
          </w:rPr>
          <w:t>"statusCode === 409"</w:t>
        </w:r>
        <w:r>
          <w:rPr>
            <w:rStyle w:val="pln"/>
            <w:color w:val="000000"/>
          </w:rPr>
          <w:t xml:space="preserve"> [</w:t>
        </w:r>
        <w:r>
          <w:rPr>
            <w:rStyle w:val="atn"/>
            <w:color w:val="660066"/>
          </w:rPr>
          <w:t>ngClass</w:t>
        </w:r>
        <w:r>
          <w:rPr>
            <w:rStyle w:val="pln"/>
            <w:color w:val="000000"/>
          </w:rPr>
          <w:t xml:space="preserve">] </w:t>
        </w:r>
        <w:r>
          <w:rPr>
            <w:rStyle w:val="pun"/>
            <w:color w:val="666600"/>
          </w:rPr>
          <w:t>=</w:t>
        </w:r>
        <w:r>
          <w:rPr>
            <w:rStyle w:val="pln"/>
            <w:color w:val="000000"/>
          </w:rPr>
          <w:t xml:space="preserve"> </w:t>
        </w:r>
        <w:r>
          <w:rPr>
            <w:rStyle w:val="atv"/>
            <w:color w:val="008800"/>
          </w:rPr>
          <w:t>"'success'"</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63" w:author="Unknown"/>
          <w:rStyle w:val="pln"/>
          <w:color w:val="000000"/>
        </w:rPr>
      </w:pPr>
      <w:ins w:id="464" w:author="Unknown">
        <w:r>
          <w:rPr>
            <w:rStyle w:val="pln"/>
            <w:color w:val="000000"/>
          </w:rPr>
          <w:t xml:space="preserve">        Article already exists.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65" w:author="Unknown"/>
          <w:rStyle w:val="pln"/>
          <w:color w:val="000000"/>
        </w:rPr>
      </w:pPr>
      <w:ins w:id="466" w:author="Unknown">
        <w:r>
          <w:rPr>
            <w:rStyle w:val="pln"/>
            <w:color w:val="000000"/>
          </w:rPr>
          <w:t xml:space="preserve">   </w:t>
        </w:r>
        <w:r>
          <w:rPr>
            <w:rStyle w:val="tag"/>
            <w:color w:val="000088"/>
          </w:rPr>
          <w:t>&lt;/div&gt;</w:t>
        </w:r>
        <w:r>
          <w:rPr>
            <w:rStyle w:val="pln"/>
            <w:color w:val="000000"/>
          </w:rPr>
          <w:t xml:space="preserve">   </w:t>
        </w:r>
        <w:r>
          <w:rPr>
            <w:rStyle w:val="pln"/>
            <w:color w:val="000000"/>
          </w:rPr>
          <w:tab/>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67" w:author="Unknown"/>
          <w:rStyle w:val="pln"/>
          <w:color w:val="000000"/>
        </w:rPr>
      </w:pPr>
      <w:ins w:id="468" w:author="Unknown">
        <w:r>
          <w:rPr>
            <w:rStyle w:val="pln"/>
            <w:color w:val="000000"/>
          </w:rPr>
          <w:t xml:space="preserve">   </w:t>
        </w:r>
        <w:r>
          <w:rPr>
            <w:rStyle w:val="tag"/>
            <w:color w:val="000088"/>
          </w:rPr>
          <w:t>&lt;div</w:t>
        </w:r>
        <w:r>
          <w:rPr>
            <w:rStyle w:val="pln"/>
            <w:color w:val="000000"/>
          </w:rPr>
          <w:t xml:space="preserve"> *</w:t>
        </w:r>
        <w:r>
          <w:rPr>
            <w:rStyle w:val="atn"/>
            <w:color w:val="660066"/>
          </w:rPr>
          <w:t>ngIf</w:t>
        </w:r>
        <w:r>
          <w:rPr>
            <w:rStyle w:val="pun"/>
            <w:color w:val="666600"/>
          </w:rPr>
          <w:t>=</w:t>
        </w:r>
        <w:r>
          <w:rPr>
            <w:rStyle w:val="atv"/>
            <w:color w:val="008800"/>
          </w:rPr>
          <w:t>"statusCode === 200"</w:t>
        </w:r>
        <w:r>
          <w:rPr>
            <w:rStyle w:val="pln"/>
            <w:color w:val="000000"/>
          </w:rPr>
          <w:t xml:space="preserve"> [</w:t>
        </w:r>
        <w:r>
          <w:rPr>
            <w:rStyle w:val="atn"/>
            <w:color w:val="660066"/>
          </w:rPr>
          <w:t>ngClass</w:t>
        </w:r>
        <w:r>
          <w:rPr>
            <w:rStyle w:val="pln"/>
            <w:color w:val="000000"/>
          </w:rPr>
          <w:t xml:space="preserve">] </w:t>
        </w:r>
        <w:r>
          <w:rPr>
            <w:rStyle w:val="pun"/>
            <w:color w:val="666600"/>
          </w:rPr>
          <w:t>=</w:t>
        </w:r>
        <w:r>
          <w:rPr>
            <w:rStyle w:val="pln"/>
            <w:color w:val="000000"/>
          </w:rPr>
          <w:t xml:space="preserve"> </w:t>
        </w:r>
        <w:r>
          <w:rPr>
            <w:rStyle w:val="atv"/>
            <w:color w:val="008800"/>
          </w:rPr>
          <w:t>"'success'"</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69" w:author="Unknown"/>
          <w:rStyle w:val="pln"/>
          <w:color w:val="000000"/>
        </w:rPr>
      </w:pPr>
      <w:ins w:id="470" w:author="Unknown">
        <w:r>
          <w:rPr>
            <w:rStyle w:val="pln"/>
            <w:color w:val="000000"/>
          </w:rPr>
          <w:t xml:space="preserve">        Article updated successfully.</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71" w:author="Unknown"/>
          <w:rStyle w:val="pln"/>
          <w:color w:val="000000"/>
        </w:rPr>
      </w:pPr>
      <w:ins w:id="472" w:author="Unknown">
        <w:r>
          <w:rPr>
            <w:rStyle w:val="pln"/>
            <w:color w:val="000000"/>
          </w:rPr>
          <w:t xml:space="preserve">   </w:t>
        </w:r>
        <w:r>
          <w:rPr>
            <w:rStyle w:val="tag"/>
            <w:color w:val="000088"/>
          </w:rPr>
          <w:t>&lt;/div&gt;</w:t>
        </w:r>
        <w:r>
          <w:rPr>
            <w:rStyle w:val="pln"/>
            <w:color w:val="000000"/>
          </w:rPr>
          <w:t xml:space="preserve">   </w:t>
        </w:r>
        <w:r>
          <w:rPr>
            <w:rStyle w:val="pln"/>
            <w:color w:val="000000"/>
          </w:rPr>
          <w:tab/>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73" w:author="Unknown"/>
          <w:rStyle w:val="pln"/>
          <w:color w:val="000000"/>
        </w:rPr>
      </w:pPr>
      <w:ins w:id="474" w:author="Unknown">
        <w:r>
          <w:rPr>
            <w:rStyle w:val="pln"/>
            <w:color w:val="000000"/>
          </w:rPr>
          <w:t xml:space="preserve">   </w:t>
        </w:r>
        <w:r>
          <w:rPr>
            <w:rStyle w:val="tag"/>
            <w:color w:val="000088"/>
          </w:rPr>
          <w:t>&lt;div</w:t>
        </w:r>
        <w:r>
          <w:rPr>
            <w:rStyle w:val="pln"/>
            <w:color w:val="000000"/>
          </w:rPr>
          <w:t xml:space="preserve"> *</w:t>
        </w:r>
        <w:r>
          <w:rPr>
            <w:rStyle w:val="atn"/>
            <w:color w:val="660066"/>
          </w:rPr>
          <w:t>ngIf</w:t>
        </w:r>
        <w:r>
          <w:rPr>
            <w:rStyle w:val="pun"/>
            <w:color w:val="666600"/>
          </w:rPr>
          <w:t>=</w:t>
        </w:r>
        <w:r>
          <w:rPr>
            <w:rStyle w:val="atv"/>
            <w:color w:val="008800"/>
          </w:rPr>
          <w:t>"statusCode === 204"</w:t>
        </w:r>
        <w:r>
          <w:rPr>
            <w:rStyle w:val="pln"/>
            <w:color w:val="000000"/>
          </w:rPr>
          <w:t xml:space="preserve"> [</w:t>
        </w:r>
        <w:r>
          <w:rPr>
            <w:rStyle w:val="atn"/>
            <w:color w:val="660066"/>
          </w:rPr>
          <w:t>ngClass</w:t>
        </w:r>
        <w:r>
          <w:rPr>
            <w:rStyle w:val="pln"/>
            <w:color w:val="000000"/>
          </w:rPr>
          <w:t xml:space="preserve">] </w:t>
        </w:r>
        <w:r>
          <w:rPr>
            <w:rStyle w:val="pun"/>
            <w:color w:val="666600"/>
          </w:rPr>
          <w:t>=</w:t>
        </w:r>
        <w:r>
          <w:rPr>
            <w:rStyle w:val="pln"/>
            <w:color w:val="000000"/>
          </w:rPr>
          <w:t xml:space="preserve"> </w:t>
        </w:r>
        <w:r>
          <w:rPr>
            <w:rStyle w:val="atv"/>
            <w:color w:val="008800"/>
          </w:rPr>
          <w:t>"'success'"</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75" w:author="Unknown"/>
          <w:rStyle w:val="pln"/>
          <w:color w:val="000000"/>
        </w:rPr>
      </w:pPr>
      <w:ins w:id="476" w:author="Unknown">
        <w:r>
          <w:rPr>
            <w:rStyle w:val="pln"/>
            <w:color w:val="000000"/>
          </w:rPr>
          <w:t xml:space="preserve">        Article deleted successfully.</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77" w:author="Unknown"/>
          <w:rStyle w:val="pln"/>
          <w:color w:val="000000"/>
        </w:rPr>
      </w:pPr>
      <w:ins w:id="478" w:author="Unknown">
        <w:r>
          <w:rPr>
            <w:rStyle w:val="pln"/>
            <w:color w:val="000000"/>
          </w:rPr>
          <w:t xml:space="preserve">   </w:t>
        </w:r>
        <w:r>
          <w:rPr>
            <w:rStyle w:val="tag"/>
            <w:color w:val="000088"/>
          </w:rPr>
          <w:t>&lt;/div&gt;</w:t>
        </w:r>
        <w:r>
          <w:rPr>
            <w:rStyle w:val="pln"/>
            <w:color w:val="000000"/>
          </w:rPr>
          <w:t xml:space="preserve">   </w:t>
        </w:r>
        <w:r>
          <w:rPr>
            <w:rStyle w:val="pln"/>
            <w:color w:val="000000"/>
          </w:rPr>
          <w:tab/>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79" w:author="Unknown"/>
          <w:rStyle w:val="pln"/>
          <w:color w:val="000000"/>
        </w:rPr>
      </w:pPr>
      <w:ins w:id="480" w:author="Unknown">
        <w:r>
          <w:rPr>
            <w:rStyle w:val="pln"/>
            <w:color w:val="000000"/>
          </w:rPr>
          <w:t xml:space="preserve">   </w:t>
        </w:r>
        <w:r>
          <w:rPr>
            <w:rStyle w:val="tag"/>
            <w:color w:val="000088"/>
          </w:rPr>
          <w:t>&lt;div</w:t>
        </w:r>
        <w:r>
          <w:rPr>
            <w:rStyle w:val="pln"/>
            <w:color w:val="000000"/>
          </w:rPr>
          <w:t xml:space="preserve"> *</w:t>
        </w:r>
        <w:r>
          <w:rPr>
            <w:rStyle w:val="atn"/>
            <w:color w:val="660066"/>
          </w:rPr>
          <w:t>ngIf</w:t>
        </w:r>
        <w:r>
          <w:rPr>
            <w:rStyle w:val="pun"/>
            <w:color w:val="666600"/>
          </w:rPr>
          <w:t>=</w:t>
        </w:r>
        <w:r>
          <w:rPr>
            <w:rStyle w:val="atv"/>
            <w:color w:val="008800"/>
          </w:rPr>
          <w:t>"statusCode === 500"</w:t>
        </w:r>
        <w:r>
          <w:rPr>
            <w:rStyle w:val="pln"/>
            <w:color w:val="000000"/>
          </w:rPr>
          <w:t xml:space="preserve"> [</w:t>
        </w:r>
        <w:r>
          <w:rPr>
            <w:rStyle w:val="atn"/>
            <w:color w:val="660066"/>
          </w:rPr>
          <w:t>ngClass</w:t>
        </w:r>
        <w:r>
          <w:rPr>
            <w:rStyle w:val="pln"/>
            <w:color w:val="000000"/>
          </w:rPr>
          <w:t xml:space="preserve">] </w:t>
        </w:r>
        <w:r>
          <w:rPr>
            <w:rStyle w:val="pun"/>
            <w:color w:val="666600"/>
          </w:rPr>
          <w:t>=</w:t>
        </w:r>
        <w:r>
          <w:rPr>
            <w:rStyle w:val="pln"/>
            <w:color w:val="000000"/>
          </w:rPr>
          <w:t xml:space="preserve"> </w:t>
        </w:r>
        <w:r>
          <w:rPr>
            <w:rStyle w:val="atv"/>
            <w:color w:val="008800"/>
          </w:rPr>
          <w:t>"'error'"</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81" w:author="Unknown"/>
          <w:rStyle w:val="pln"/>
          <w:color w:val="000000"/>
        </w:rPr>
      </w:pPr>
      <w:ins w:id="482" w:author="Unknown">
        <w:r>
          <w:rPr>
            <w:rStyle w:val="pln"/>
            <w:color w:val="000000"/>
          </w:rPr>
          <w:t xml:space="preserve">        Internal Server Error.</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83" w:author="Unknown"/>
          <w:rStyle w:val="pln"/>
          <w:color w:val="000000"/>
        </w:rPr>
      </w:pPr>
      <w:ins w:id="484" w:author="Unknown">
        <w:r>
          <w:rPr>
            <w:rStyle w:val="pln"/>
            <w:color w:val="000000"/>
          </w:rPr>
          <w:t xml:space="preserve">   </w:t>
        </w:r>
        <w:r>
          <w:rPr>
            <w:rStyle w:val="tag"/>
            <w:color w:val="000088"/>
          </w:rPr>
          <w:t>&lt;/div&gt;</w:t>
        </w:r>
        <w:r>
          <w:rPr>
            <w:rStyle w:val="pln"/>
            <w:color w:val="000000"/>
          </w:rPr>
          <w:tab/>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85" w:author="Unknown"/>
          <w:rStyle w:val="pln"/>
          <w:color w:val="000000"/>
        </w:rPr>
      </w:pPr>
      <w:ins w:id="486" w:author="Unknown">
        <w:r>
          <w:rPr>
            <w:rStyle w:val="pln"/>
            <w:color w:val="000000"/>
          </w:rPr>
          <w:t xml:space="preserve"> </w:t>
        </w:r>
        <w:r>
          <w:rPr>
            <w:rStyle w:val="tag"/>
            <w:color w:val="000088"/>
          </w:rPr>
          <w:t>&lt;/div&gt;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87" w:author="Unknown"/>
          <w:rStyle w:val="pln"/>
          <w:color w:val="000000"/>
        </w:rPr>
      </w:pPr>
      <w:ins w:id="488" w:author="Unknown">
        <w:r>
          <w:rPr>
            <w:rStyle w:val="pln"/>
            <w:color w:val="000000"/>
          </w:rPr>
          <w:t xml:space="preserve"> </w:t>
        </w:r>
        <w:r>
          <w:rPr>
            <w:rStyle w:val="tag"/>
            <w:color w:val="000088"/>
          </w:rPr>
          <w:t>&lt;ng-template</w:t>
        </w:r>
        <w:r>
          <w:rPr>
            <w:rStyle w:val="pln"/>
            <w:color w:val="000000"/>
          </w:rPr>
          <w:t xml:space="preserve"> #</w:t>
        </w:r>
        <w:r>
          <w:rPr>
            <w:rStyle w:val="atn"/>
            <w:color w:val="660066"/>
          </w:rPr>
          <w:t>processing</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89" w:author="Unknown"/>
          <w:rStyle w:val="pln"/>
          <w:color w:val="000000"/>
        </w:rPr>
      </w:pPr>
      <w:ins w:id="490" w:author="Unknown">
        <w:r>
          <w:rPr>
            <w:rStyle w:val="pln"/>
            <w:color w:val="000000"/>
          </w:rPr>
          <w:tab/>
        </w:r>
        <w:r>
          <w:rPr>
            <w:rStyle w:val="tag"/>
            <w:color w:val="000088"/>
          </w:rPr>
          <w:t>&lt;img</w:t>
        </w:r>
        <w:r>
          <w:rPr>
            <w:rStyle w:val="pln"/>
            <w:color w:val="000000"/>
          </w:rPr>
          <w:t xml:space="preserve"> *</w:t>
        </w:r>
        <w:r>
          <w:rPr>
            <w:rStyle w:val="atn"/>
            <w:color w:val="660066"/>
          </w:rPr>
          <w:t>ngIf</w:t>
        </w:r>
        <w:r>
          <w:rPr>
            <w:rStyle w:val="pun"/>
            <w:color w:val="666600"/>
          </w:rPr>
          <w:t>=</w:t>
        </w:r>
        <w:r>
          <w:rPr>
            <w:rStyle w:val="atv"/>
            <w:color w:val="008800"/>
          </w:rPr>
          <w:t>"requestProcessing"</w:t>
        </w:r>
        <w:r>
          <w:rPr>
            <w:rStyle w:val="pln"/>
            <w:color w:val="000000"/>
          </w:rPr>
          <w:t xml:space="preserve"> </w:t>
        </w:r>
        <w:r>
          <w:rPr>
            <w:rStyle w:val="atn"/>
            <w:color w:val="660066"/>
          </w:rPr>
          <w:t>src</w:t>
        </w:r>
        <w:r>
          <w:rPr>
            <w:rStyle w:val="pun"/>
            <w:color w:val="666600"/>
          </w:rPr>
          <w:t>=</w:t>
        </w:r>
        <w:r>
          <w:rPr>
            <w:rStyle w:val="atv"/>
            <w:color w:val="008800"/>
          </w:rPr>
          <w:t>"assets/images/loading.gif"</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91" w:author="Unknown"/>
          <w:rStyle w:val="pln"/>
          <w:color w:val="000000"/>
        </w:rPr>
      </w:pPr>
      <w:ins w:id="492" w:author="Unknown">
        <w:r>
          <w:rPr>
            <w:rStyle w:val="pln"/>
            <w:color w:val="000000"/>
          </w:rPr>
          <w:t xml:space="preserve"> </w:t>
        </w:r>
        <w:r>
          <w:rPr>
            <w:rStyle w:val="tag"/>
            <w:color w:val="000088"/>
          </w:rPr>
          <w:t>&lt;/ng-template&gt;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93" w:author="Unknown"/>
          <w:rStyle w:val="pln"/>
          <w:color w:val="000000"/>
        </w:rPr>
      </w:pPr>
      <w:ins w:id="494" w:author="Unknown">
        <w:r>
          <w:rPr>
            <w:rStyle w:val="tag"/>
            <w:color w:val="000088"/>
          </w:rPr>
          <w:t>&lt;/div&gt;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95" w:author="Unknown"/>
          <w:rStyle w:val="pln"/>
          <w:color w:val="000000"/>
        </w:rPr>
      </w:pPr>
      <w:ins w:id="496" w:author="Unknown">
        <w:r>
          <w:rPr>
            <w:rStyle w:val="tag"/>
            <w:color w:val="000088"/>
          </w:rPr>
          <w:t>&lt;h3&gt;</w:t>
        </w:r>
        <w:r>
          <w:rPr>
            <w:rStyle w:val="pln"/>
            <w:color w:val="000000"/>
          </w:rPr>
          <w:t>Article Details</w:t>
        </w:r>
        <w:r>
          <w:rPr>
            <w:rStyle w:val="tag"/>
            <w:color w:val="000088"/>
          </w:rPr>
          <w:t>&lt;/h3&gt;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97" w:author="Unknown"/>
          <w:rStyle w:val="pln"/>
          <w:color w:val="000000"/>
        </w:rPr>
      </w:pPr>
      <w:ins w:id="498" w:author="Unknown">
        <w:r>
          <w:rPr>
            <w:rStyle w:val="tag"/>
            <w:color w:val="000088"/>
          </w:rPr>
          <w:t>&lt;table&gt;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499" w:author="Unknown"/>
          <w:rStyle w:val="pln"/>
          <w:color w:val="000000"/>
        </w:rPr>
      </w:pPr>
      <w:ins w:id="500" w:author="Unknown">
        <w:r>
          <w:rPr>
            <w:rStyle w:val="pln"/>
            <w:color w:val="000000"/>
          </w:rPr>
          <w:lastRenderedPageBreak/>
          <w:t xml:space="preserve">  </w:t>
        </w:r>
        <w:r>
          <w:rPr>
            <w:rStyle w:val="tag"/>
            <w:color w:val="000088"/>
          </w:rPr>
          <w:t>&lt;tr&gt;&lt;th&gt;</w:t>
        </w:r>
        <w:r>
          <w:rPr>
            <w:rStyle w:val="pln"/>
            <w:color w:val="000000"/>
          </w:rPr>
          <w:t xml:space="preserve"> Id</w:t>
        </w:r>
        <w:r>
          <w:rPr>
            <w:rStyle w:val="tag"/>
            <w:color w:val="000088"/>
          </w:rPr>
          <w:t>&lt;/th&gt;</w:t>
        </w:r>
        <w:r>
          <w:rPr>
            <w:rStyle w:val="pln"/>
            <w:color w:val="000000"/>
          </w:rPr>
          <w:t xml:space="preserve"> </w:t>
        </w:r>
        <w:r>
          <w:rPr>
            <w:rStyle w:val="tag"/>
            <w:color w:val="000088"/>
          </w:rPr>
          <w:t>&lt;th&gt;</w:t>
        </w:r>
        <w:r>
          <w:rPr>
            <w:rStyle w:val="pln"/>
            <w:color w:val="000000"/>
          </w:rPr>
          <w:t>Title</w:t>
        </w:r>
        <w:r>
          <w:rPr>
            <w:rStyle w:val="tag"/>
            <w:color w:val="000088"/>
          </w:rPr>
          <w:t>&lt;/th&gt;&lt;th&gt;</w:t>
        </w:r>
        <w:r>
          <w:rPr>
            <w:rStyle w:val="pln"/>
            <w:color w:val="000000"/>
          </w:rPr>
          <w:t>Category</w:t>
        </w:r>
        <w:r>
          <w:rPr>
            <w:rStyle w:val="tag"/>
            <w:color w:val="000088"/>
          </w:rPr>
          <w:t>&lt;/th&gt;&lt;th&gt;&lt;/th&gt;&lt;th&gt;&lt;/th&gt;&lt;/tr&gt;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01" w:author="Unknown"/>
          <w:rStyle w:val="pln"/>
          <w:color w:val="000000"/>
        </w:rPr>
      </w:pPr>
      <w:ins w:id="502" w:author="Unknown">
        <w:r>
          <w:rPr>
            <w:rStyle w:val="pln"/>
            <w:color w:val="000000"/>
          </w:rPr>
          <w:t xml:space="preserve">  </w:t>
        </w:r>
        <w:r>
          <w:rPr>
            <w:rStyle w:val="tag"/>
            <w:color w:val="000088"/>
          </w:rPr>
          <w:t>&lt;tr</w:t>
        </w:r>
        <w:r>
          <w:rPr>
            <w:rStyle w:val="pln"/>
            <w:color w:val="000000"/>
          </w:rPr>
          <w:t xml:space="preserve"> *</w:t>
        </w:r>
        <w:r>
          <w:rPr>
            <w:rStyle w:val="atn"/>
            <w:color w:val="660066"/>
          </w:rPr>
          <w:t>ngFor</w:t>
        </w:r>
        <w:r>
          <w:rPr>
            <w:rStyle w:val="pun"/>
            <w:color w:val="666600"/>
          </w:rPr>
          <w:t>=</w:t>
        </w:r>
        <w:r>
          <w:rPr>
            <w:rStyle w:val="atv"/>
            <w:color w:val="008800"/>
          </w:rPr>
          <w:t>"let article of allArticles"</w:t>
        </w:r>
        <w:r>
          <w:rPr>
            <w:rStyle w:val="pln"/>
            <w:color w:val="000000"/>
          </w:rPr>
          <w:t xml:space="preserve"> </w:t>
        </w:r>
        <w:r>
          <w:rPr>
            <w:rStyle w:val="tag"/>
            <w:color w:val="000088"/>
          </w:rPr>
          <w:t>&gt;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03" w:author="Unknown"/>
          <w:rStyle w:val="pln"/>
          <w:color w:val="000000"/>
        </w:rPr>
      </w:pPr>
      <w:ins w:id="504" w:author="Unknown">
        <w:r>
          <w:rPr>
            <w:rStyle w:val="pln"/>
            <w:color w:val="000000"/>
          </w:rPr>
          <w:t xml:space="preserve">        </w:t>
        </w:r>
        <w:r>
          <w:rPr>
            <w:rStyle w:val="tag"/>
            <w:color w:val="000088"/>
          </w:rPr>
          <w:t>&lt;td&gt;</w:t>
        </w:r>
        <w:r>
          <w:rPr>
            <w:rStyle w:val="pln"/>
            <w:color w:val="000000"/>
          </w:rPr>
          <w:t>{{article.id}}</w:t>
        </w:r>
        <w:r>
          <w:rPr>
            <w:rStyle w:val="tag"/>
            <w:color w:val="000088"/>
          </w:rPr>
          <w:t>&lt;/td&gt;</w:t>
        </w:r>
        <w:r>
          <w:rPr>
            <w:rStyle w:val="pln"/>
            <w:color w:val="000000"/>
          </w:rPr>
          <w:t xml:space="preserve"> </w:t>
        </w:r>
        <w:r>
          <w:rPr>
            <w:rStyle w:val="tag"/>
            <w:color w:val="000088"/>
          </w:rPr>
          <w:t>&lt;td&gt;</w:t>
        </w:r>
        <w:r>
          <w:rPr>
            <w:rStyle w:val="pln"/>
            <w:color w:val="000000"/>
          </w:rPr>
          <w:t>{{article.title}}</w:t>
        </w:r>
        <w:r>
          <w:rPr>
            <w:rStyle w:val="tag"/>
            <w:color w:val="000088"/>
          </w:rPr>
          <w:t>&lt;/td&gt;</w:t>
        </w:r>
        <w:r>
          <w:rPr>
            <w:rStyle w:val="pln"/>
            <w:color w:val="000000"/>
          </w:rPr>
          <w:t xml:space="preserve"> </w:t>
        </w:r>
        <w:r>
          <w:rPr>
            <w:rStyle w:val="tag"/>
            <w:color w:val="000088"/>
          </w:rPr>
          <w:t>&lt;td&gt;</w:t>
        </w:r>
        <w:r>
          <w:rPr>
            <w:rStyle w:val="pln"/>
            <w:color w:val="000000"/>
          </w:rPr>
          <w:t>{{article.category}}</w:t>
        </w:r>
        <w:r>
          <w:rPr>
            <w:rStyle w:val="tag"/>
            <w:color w:val="000088"/>
          </w:rPr>
          <w:t>&lt;/td&gt;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05" w:author="Unknown"/>
          <w:rStyle w:val="pln"/>
          <w:color w:val="000000"/>
        </w:rPr>
      </w:pPr>
      <w:ins w:id="506" w:author="Unknown">
        <w:r>
          <w:rPr>
            <w:rStyle w:val="pln"/>
            <w:color w:val="000000"/>
          </w:rPr>
          <w:tab/>
        </w:r>
        <w:r>
          <w:rPr>
            <w:rStyle w:val="tag"/>
            <w:color w:val="000088"/>
          </w:rPr>
          <w:t>&lt;td&gt;&lt;button</w:t>
        </w:r>
        <w:r>
          <w:rPr>
            <w:rStyle w:val="pln"/>
            <w:color w:val="000000"/>
          </w:rPr>
          <w:t xml:space="preserve"> </w:t>
        </w:r>
        <w:r>
          <w:rPr>
            <w:rStyle w:val="atn"/>
            <w:color w:val="660066"/>
          </w:rPr>
          <w:t>type</w:t>
        </w:r>
        <w:r>
          <w:rPr>
            <w:rStyle w:val="pun"/>
            <w:color w:val="666600"/>
          </w:rPr>
          <w:t>=</w:t>
        </w:r>
        <w:r>
          <w:rPr>
            <w:rStyle w:val="atv"/>
            <w:color w:val="008800"/>
          </w:rPr>
          <w:t>"button"</w:t>
        </w:r>
        <w:r>
          <w:rPr>
            <w:rStyle w:val="pln"/>
            <w:color w:val="000000"/>
          </w:rPr>
          <w:t xml:space="preserve"> (</w:t>
        </w:r>
        <w:r>
          <w:rPr>
            <w:rStyle w:val="atn"/>
            <w:color w:val="660066"/>
          </w:rPr>
          <w:t>click</w:t>
        </w:r>
        <w:r>
          <w:rPr>
            <w:rStyle w:val="pln"/>
            <w:color w:val="000000"/>
          </w:rPr>
          <w:t>)</w:t>
        </w:r>
        <w:r>
          <w:rPr>
            <w:rStyle w:val="pun"/>
            <w:color w:val="666600"/>
          </w:rPr>
          <w:t>=</w:t>
        </w:r>
        <w:r>
          <w:rPr>
            <w:rStyle w:val="atv"/>
            <w:color w:val="008800"/>
          </w:rPr>
          <w:t>"loadArticleToEdit(article.id)"</w:t>
        </w:r>
        <w:r>
          <w:rPr>
            <w:rStyle w:val="tag"/>
            <w:color w:val="000088"/>
          </w:rPr>
          <w:t>&gt;</w:t>
        </w:r>
        <w:r>
          <w:rPr>
            <w:rStyle w:val="pln"/>
            <w:color w:val="000000"/>
          </w:rPr>
          <w:t>Edit</w:t>
        </w:r>
        <w:r>
          <w:rPr>
            <w:rStyle w:val="tag"/>
            <w:color w:val="000088"/>
          </w:rPr>
          <w:t>&lt;/button&gt;</w:t>
        </w:r>
        <w:r>
          <w:rPr>
            <w:rStyle w:val="pln"/>
            <w:color w:val="000000"/>
          </w:rPr>
          <w:t xml:space="preserve"> </w:t>
        </w:r>
        <w:r>
          <w:rPr>
            <w:rStyle w:val="tag"/>
            <w:color w:val="000088"/>
          </w:rPr>
          <w:t>&lt;/td&gt;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07" w:author="Unknown"/>
          <w:rStyle w:val="pln"/>
          <w:color w:val="000000"/>
        </w:rPr>
      </w:pPr>
      <w:ins w:id="508" w:author="Unknown">
        <w:r>
          <w:rPr>
            <w:rStyle w:val="pln"/>
            <w:color w:val="000000"/>
          </w:rPr>
          <w:tab/>
        </w:r>
        <w:r>
          <w:rPr>
            <w:rStyle w:val="tag"/>
            <w:color w:val="000088"/>
          </w:rPr>
          <w:t>&lt;td&gt;&lt;button</w:t>
        </w:r>
        <w:r>
          <w:rPr>
            <w:rStyle w:val="pln"/>
            <w:color w:val="000000"/>
          </w:rPr>
          <w:t xml:space="preserve"> </w:t>
        </w:r>
        <w:r>
          <w:rPr>
            <w:rStyle w:val="atn"/>
            <w:color w:val="660066"/>
          </w:rPr>
          <w:t>type</w:t>
        </w:r>
        <w:r>
          <w:rPr>
            <w:rStyle w:val="pun"/>
            <w:color w:val="666600"/>
          </w:rPr>
          <w:t>=</w:t>
        </w:r>
        <w:r>
          <w:rPr>
            <w:rStyle w:val="atv"/>
            <w:color w:val="008800"/>
          </w:rPr>
          <w:t>"button"</w:t>
        </w:r>
        <w:r>
          <w:rPr>
            <w:rStyle w:val="pln"/>
            <w:color w:val="000000"/>
          </w:rPr>
          <w:t xml:space="preserve"> (</w:t>
        </w:r>
        <w:r>
          <w:rPr>
            <w:rStyle w:val="atn"/>
            <w:color w:val="660066"/>
          </w:rPr>
          <w:t>click</w:t>
        </w:r>
        <w:r>
          <w:rPr>
            <w:rStyle w:val="pln"/>
            <w:color w:val="000000"/>
          </w:rPr>
          <w:t>)</w:t>
        </w:r>
        <w:r>
          <w:rPr>
            <w:rStyle w:val="pun"/>
            <w:color w:val="666600"/>
          </w:rPr>
          <w:t>=</w:t>
        </w:r>
        <w:r>
          <w:rPr>
            <w:rStyle w:val="atv"/>
            <w:color w:val="008800"/>
          </w:rPr>
          <w:t>"deleteArticle(article.id)"</w:t>
        </w:r>
        <w:r>
          <w:rPr>
            <w:rStyle w:val="tag"/>
            <w:color w:val="000088"/>
          </w:rPr>
          <w:t>&gt;</w:t>
        </w:r>
        <w:r>
          <w:rPr>
            <w:rStyle w:val="pln"/>
            <w:color w:val="000000"/>
          </w:rPr>
          <w:t>Delete</w:t>
        </w:r>
        <w:r>
          <w:rPr>
            <w:rStyle w:val="tag"/>
            <w:color w:val="000088"/>
          </w:rPr>
          <w:t>&lt;/button&gt;&lt;/td&gt;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09" w:author="Unknown"/>
          <w:rStyle w:val="pln"/>
          <w:color w:val="000000"/>
        </w:rPr>
      </w:pPr>
      <w:ins w:id="510" w:author="Unknown">
        <w:r>
          <w:rPr>
            <w:rStyle w:val="pln"/>
            <w:color w:val="000000"/>
          </w:rPr>
          <w:t xml:space="preserve">  </w:t>
        </w:r>
        <w:r>
          <w:rPr>
            <w:rStyle w:val="tag"/>
            <w:color w:val="000088"/>
          </w:rPr>
          <w:t>&lt;/tr&gt;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11" w:author="Unknown"/>
          <w:color w:val="000000"/>
        </w:rPr>
      </w:pPr>
      <w:ins w:id="512" w:author="Unknown">
        <w:r>
          <w:rPr>
            <w:rStyle w:val="tag"/>
            <w:color w:val="000088"/>
          </w:rPr>
          <w:t>&lt;/table&gt;</w:t>
        </w:r>
        <w:r>
          <w:rPr>
            <w:rStyle w:val="pln"/>
            <w:color w:val="000000"/>
          </w:rPr>
          <w:t xml:space="preserve"> </w:t>
        </w:r>
      </w:ins>
    </w:p>
    <w:p w:rsidR="00744F75" w:rsidRDefault="00744F75" w:rsidP="00744F75">
      <w:pPr>
        <w:rPr>
          <w:ins w:id="513" w:author="Unknown"/>
        </w:rPr>
      </w:pPr>
      <w:ins w:id="514" w:author="Unknown">
        <w:r>
          <w:rPr>
            <w:rFonts w:ascii="Verdana" w:hAnsi="Verdana"/>
            <w:b/>
            <w:bCs/>
            <w:color w:val="000000"/>
            <w:sz w:val="18"/>
            <w:szCs w:val="18"/>
            <w:shd w:val="clear" w:color="auto" w:fill="FFFFFF"/>
          </w:rPr>
          <w:t>article.component.css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15" w:author="Unknown"/>
          <w:rStyle w:val="pln"/>
          <w:color w:val="000000"/>
        </w:rPr>
      </w:pPr>
      <w:ins w:id="516" w:author="Unknown">
        <w:r>
          <w:rPr>
            <w:rStyle w:val="pln"/>
            <w:color w:val="000000"/>
          </w:rPr>
          <w:t xml:space="preserve">h1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17" w:author="Unknown"/>
          <w:rStyle w:val="pln"/>
          <w:color w:val="000000"/>
        </w:rPr>
      </w:pPr>
      <w:ins w:id="518" w:author="Unknown">
        <w:r>
          <w:rPr>
            <w:rStyle w:val="pln"/>
            <w:color w:val="000000"/>
          </w:rPr>
          <w:t xml:space="preserve">    font</w:t>
        </w:r>
        <w:r>
          <w:rPr>
            <w:rStyle w:val="pun"/>
            <w:color w:val="666600"/>
          </w:rPr>
          <w:t>-</w:t>
        </w:r>
        <w:r>
          <w:rPr>
            <w:rStyle w:val="pln"/>
            <w:color w:val="000000"/>
          </w:rPr>
          <w:t>size</w:t>
        </w:r>
        <w:r>
          <w:rPr>
            <w:rStyle w:val="pun"/>
            <w:color w:val="666600"/>
          </w:rPr>
          <w:t>:</w:t>
        </w:r>
        <w:r>
          <w:rPr>
            <w:rStyle w:val="pln"/>
            <w:color w:val="000000"/>
          </w:rPr>
          <w:t xml:space="preserve"> </w:t>
        </w:r>
        <w:r>
          <w:rPr>
            <w:rStyle w:val="lit"/>
            <w:color w:val="006666"/>
          </w:rPr>
          <w:t>2.0em</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19" w:author="Unknown"/>
          <w:rStyle w:val="pln"/>
          <w:color w:val="000000"/>
        </w:rPr>
      </w:pPr>
      <w:ins w:id="520" w:author="Unknown">
        <w:r>
          <w:rPr>
            <w:rStyle w:val="pln"/>
            <w:color w:val="000000"/>
          </w:rPr>
          <w:t xml:space="preserve">    margin</w:t>
        </w:r>
        <w:r>
          <w:rPr>
            <w:rStyle w:val="pun"/>
            <w:color w:val="666600"/>
          </w:rPr>
          <w:t>:</w:t>
        </w:r>
        <w:r>
          <w:rPr>
            <w:rStyle w:val="pln"/>
            <w:color w:val="000000"/>
          </w:rPr>
          <w:t xml:space="preserve"> </w:t>
        </w:r>
        <w:r>
          <w:rPr>
            <w:rStyle w:val="lit"/>
            <w:color w:val="006666"/>
          </w:rPr>
          <w:t>20px</w:t>
        </w:r>
        <w:r>
          <w:rPr>
            <w:rStyle w:val="pln"/>
            <w:color w:val="000000"/>
          </w:rPr>
          <w:t xml:space="preserve"> </w:t>
        </w:r>
        <w:r>
          <w:rPr>
            <w:rStyle w:val="lit"/>
            <w:color w:val="006666"/>
          </w:rPr>
          <w:t>0</w:t>
        </w:r>
        <w:r>
          <w:rPr>
            <w:rStyle w:val="pln"/>
            <w:color w:val="000000"/>
          </w:rPr>
          <w:t xml:space="preserve"> </w:t>
        </w:r>
        <w:r>
          <w:rPr>
            <w:rStyle w:val="lit"/>
            <w:color w:val="006666"/>
          </w:rPr>
          <w:t>0</w:t>
        </w:r>
        <w:r>
          <w:rPr>
            <w:rStyle w:val="pln"/>
            <w:color w:val="000000"/>
          </w:rPr>
          <w:t xml:space="preserve"> </w:t>
        </w:r>
        <w:r>
          <w:rPr>
            <w:rStyle w:val="lit"/>
            <w:color w:val="006666"/>
          </w:rPr>
          <w:t>0</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21" w:author="Unknown"/>
          <w:rStyle w:val="pln"/>
          <w:color w:val="000000"/>
        </w:rPr>
      </w:pPr>
      <w:ins w:id="522" w:author="Unknown">
        <w:r>
          <w:rPr>
            <w:rStyle w:val="pln"/>
            <w:color w:val="000000"/>
          </w:rPr>
          <w:t xml:space="preserve">    font</w:t>
        </w:r>
        <w:r>
          <w:rPr>
            <w:rStyle w:val="pun"/>
            <w:color w:val="666600"/>
          </w:rPr>
          <w:t>-</w:t>
        </w:r>
        <w:r>
          <w:rPr>
            <w:rStyle w:val="pln"/>
            <w:color w:val="000000"/>
          </w:rPr>
          <w:t>weight</w:t>
        </w:r>
        <w:r>
          <w:rPr>
            <w:rStyle w:val="pun"/>
            <w:color w:val="666600"/>
          </w:rPr>
          <w:t>:</w:t>
        </w:r>
        <w:r>
          <w:rPr>
            <w:rStyle w:val="pln"/>
            <w:color w:val="000000"/>
          </w:rPr>
          <w:t xml:space="preserve"> </w:t>
        </w:r>
        <w:r>
          <w:rPr>
            <w:rStyle w:val="lit"/>
            <w:color w:val="006666"/>
          </w:rPr>
          <w:t>400</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23" w:author="Unknown"/>
          <w:rStyle w:val="pln"/>
          <w:color w:val="000000"/>
        </w:rPr>
      </w:pPr>
      <w:ins w:id="524" w:author="Unknown">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25" w:author="Unknown"/>
          <w:rStyle w:val="pln"/>
          <w:color w:val="000000"/>
        </w:rPr>
      </w:pPr>
      <w:ins w:id="526" w:author="Unknown">
        <w:r>
          <w:rPr>
            <w:rStyle w:val="pln"/>
            <w:color w:val="000000"/>
          </w:rPr>
          <w:t xml:space="preserve">h3 </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27" w:author="Unknown"/>
          <w:rStyle w:val="pln"/>
          <w:color w:val="000000"/>
        </w:rPr>
      </w:pPr>
      <w:ins w:id="528" w:author="Unknown">
        <w:r>
          <w:rPr>
            <w:rStyle w:val="pln"/>
            <w:color w:val="000000"/>
          </w:rPr>
          <w:t xml:space="preserve">    color</w:t>
        </w:r>
        <w:r>
          <w:rPr>
            <w:rStyle w:val="pun"/>
            <w:color w:val="666600"/>
          </w:rPr>
          <w:t>:</w:t>
        </w:r>
        <w:r>
          <w:rPr>
            <w:rStyle w:val="pln"/>
            <w:color w:val="000000"/>
          </w:rPr>
          <w:t xml:space="preserve"> blue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29" w:author="Unknown"/>
          <w:rStyle w:val="pln"/>
          <w:color w:val="000000"/>
        </w:rPr>
      </w:pPr>
      <w:ins w:id="530" w:author="Unknown">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31" w:author="Unknown"/>
          <w:rStyle w:val="pln"/>
          <w:color w:val="000000"/>
        </w:rPr>
      </w:pPr>
      <w:ins w:id="532" w:author="Unknown">
        <w:r>
          <w:rPr>
            <w:rStyle w:val="pln"/>
            <w:color w:val="000000"/>
          </w:rPr>
          <w:t xml:space="preserve">table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33" w:author="Unknown"/>
          <w:rStyle w:val="pln"/>
          <w:color w:val="000000"/>
        </w:rPr>
      </w:pPr>
      <w:ins w:id="534" w:author="Unknown">
        <w:r>
          <w:rPr>
            <w:rStyle w:val="pln"/>
            <w:color w:val="000000"/>
          </w:rPr>
          <w:t xml:space="preserve">    border</w:t>
        </w:r>
        <w:r>
          <w:rPr>
            <w:rStyle w:val="pun"/>
            <w:color w:val="666600"/>
          </w:rPr>
          <w:t>-</w:t>
        </w:r>
        <w:r>
          <w:rPr>
            <w:rStyle w:val="pln"/>
            <w:color w:val="000000"/>
          </w:rPr>
          <w:t>collapse</w:t>
        </w:r>
        <w:r>
          <w:rPr>
            <w:rStyle w:val="pun"/>
            <w:color w:val="666600"/>
          </w:rPr>
          <w:t>:</w:t>
        </w:r>
        <w:r>
          <w:rPr>
            <w:rStyle w:val="pln"/>
            <w:color w:val="000000"/>
          </w:rPr>
          <w:t xml:space="preserve"> collapse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35" w:author="Unknown"/>
          <w:rStyle w:val="pln"/>
          <w:color w:val="000000"/>
        </w:rPr>
      </w:pPr>
      <w:ins w:id="536" w:author="Unknown">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37" w:author="Unknown"/>
          <w:rStyle w:val="pln"/>
          <w:color w:val="000000"/>
        </w:rPr>
      </w:pPr>
      <w:ins w:id="538" w:author="Unknown">
        <w:r>
          <w:rPr>
            <w:rStyle w:val="pln"/>
            <w:color w:val="000000"/>
          </w:rPr>
          <w:t>table</w:t>
        </w:r>
        <w:r>
          <w:rPr>
            <w:rStyle w:val="pun"/>
            <w:color w:val="666600"/>
          </w:rPr>
          <w:t>,</w:t>
        </w:r>
        <w:r>
          <w:rPr>
            <w:rStyle w:val="pln"/>
            <w:color w:val="000000"/>
          </w:rPr>
          <w:t xml:space="preserve"> th</w:t>
        </w:r>
        <w:r>
          <w:rPr>
            <w:rStyle w:val="pun"/>
            <w:color w:val="666600"/>
          </w:rPr>
          <w:t>,</w:t>
        </w:r>
        <w:r>
          <w:rPr>
            <w:rStyle w:val="pln"/>
            <w:color w:val="000000"/>
          </w:rPr>
          <w:t xml:space="preserve"> td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39" w:author="Unknown"/>
          <w:rStyle w:val="pln"/>
          <w:color w:val="000000"/>
        </w:rPr>
      </w:pPr>
      <w:ins w:id="540" w:author="Unknown">
        <w:r>
          <w:rPr>
            <w:rStyle w:val="pln"/>
            <w:color w:val="000000"/>
          </w:rPr>
          <w:t xml:space="preserve">    border</w:t>
        </w:r>
        <w:r>
          <w:rPr>
            <w:rStyle w:val="pun"/>
            <w:color w:val="666600"/>
          </w:rPr>
          <w:t>:</w:t>
        </w:r>
        <w:r>
          <w:rPr>
            <w:rStyle w:val="pln"/>
            <w:color w:val="000000"/>
          </w:rPr>
          <w:t xml:space="preserve"> </w:t>
        </w:r>
        <w:r>
          <w:rPr>
            <w:rStyle w:val="lit"/>
            <w:color w:val="006666"/>
          </w:rPr>
          <w:t>1px</w:t>
        </w:r>
        <w:r>
          <w:rPr>
            <w:rStyle w:val="pln"/>
            <w:color w:val="000000"/>
          </w:rPr>
          <w:t xml:space="preserve"> solid black</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41" w:author="Unknown"/>
          <w:rStyle w:val="pln"/>
          <w:color w:val="000000"/>
        </w:rPr>
      </w:pPr>
      <w:ins w:id="542" w:author="Unknown">
        <w:r>
          <w:rPr>
            <w:rStyle w:val="pln"/>
            <w:color w:val="000000"/>
          </w:rPr>
          <w:t xml:space="preserve">    font</w:t>
        </w:r>
        <w:r>
          <w:rPr>
            <w:rStyle w:val="pun"/>
            <w:color w:val="666600"/>
          </w:rPr>
          <w:t>-</w:t>
        </w:r>
        <w:r>
          <w:rPr>
            <w:rStyle w:val="pln"/>
            <w:color w:val="000000"/>
          </w:rPr>
          <w:t>size</w:t>
        </w:r>
        <w:r>
          <w:rPr>
            <w:rStyle w:val="pun"/>
            <w:color w:val="666600"/>
          </w:rPr>
          <w:t>:</w:t>
        </w:r>
        <w:r>
          <w:rPr>
            <w:rStyle w:val="lit"/>
            <w:color w:val="006666"/>
          </w:rPr>
          <w:t>17px</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43" w:author="Unknown"/>
          <w:rStyle w:val="pln"/>
          <w:color w:val="000000"/>
        </w:rPr>
      </w:pPr>
      <w:ins w:id="544" w:author="Unknown">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45" w:author="Unknown"/>
          <w:rStyle w:val="pln"/>
          <w:color w:val="000000"/>
        </w:rPr>
      </w:pPr>
      <w:ins w:id="546" w:author="Unknown">
        <w:r>
          <w:rPr>
            <w:rStyle w:val="pln"/>
            <w:color w:val="000000"/>
          </w:rPr>
          <w:t xml:space="preserve">input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47" w:author="Unknown"/>
          <w:rStyle w:val="pln"/>
          <w:color w:val="000000"/>
        </w:rPr>
      </w:pPr>
      <w:ins w:id="548" w:author="Unknown">
        <w:r>
          <w:rPr>
            <w:rStyle w:val="pln"/>
            <w:color w:val="000000"/>
          </w:rPr>
          <w:t xml:space="preserve">    width</w:t>
        </w:r>
        <w:r>
          <w:rPr>
            <w:rStyle w:val="pun"/>
            <w:color w:val="666600"/>
          </w:rPr>
          <w:t>:</w:t>
        </w:r>
        <w:r>
          <w:rPr>
            <w:rStyle w:val="pln"/>
            <w:color w:val="000000"/>
          </w:rPr>
          <w:t xml:space="preserve"> </w:t>
        </w:r>
        <w:r>
          <w:rPr>
            <w:rStyle w:val="lit"/>
            <w:color w:val="006666"/>
          </w:rPr>
          <w:t>225px</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49" w:author="Unknown"/>
          <w:rStyle w:val="pln"/>
          <w:color w:val="000000"/>
        </w:rPr>
      </w:pPr>
      <w:ins w:id="550" w:author="Unknown">
        <w:r>
          <w:rPr>
            <w:rStyle w:val="pln"/>
            <w:color w:val="000000"/>
          </w:rPr>
          <w:t xml:space="preserve">    margin</w:t>
        </w:r>
        <w:r>
          <w:rPr>
            <w:rStyle w:val="pun"/>
            <w:color w:val="666600"/>
          </w:rPr>
          <w:t>:</w:t>
        </w:r>
        <w:r>
          <w:rPr>
            <w:rStyle w:val="pln"/>
            <w:color w:val="000000"/>
          </w:rPr>
          <w:t xml:space="preserve"> </w:t>
        </w:r>
        <w:r>
          <w:rPr>
            <w:rStyle w:val="lit"/>
            <w:color w:val="006666"/>
          </w:rPr>
          <w:t>8px</w:t>
        </w:r>
        <w:r>
          <w:rPr>
            <w:rStyle w:val="pln"/>
            <w:color w:val="000000"/>
          </w:rPr>
          <w:t xml:space="preserve"> </w:t>
        </w:r>
        <w:r>
          <w:rPr>
            <w:rStyle w:val="lit"/>
            <w:color w:val="006666"/>
          </w:rPr>
          <w:t>0</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51" w:author="Unknown"/>
          <w:rStyle w:val="pln"/>
          <w:color w:val="000000"/>
        </w:rPr>
      </w:pPr>
      <w:ins w:id="552" w:author="Unknown">
        <w:r>
          <w:rPr>
            <w:rStyle w:val="pln"/>
            <w:color w:val="000000"/>
          </w:rPr>
          <w:t xml:space="preserve">    background</w:t>
        </w:r>
        <w:r>
          <w:rPr>
            <w:rStyle w:val="pun"/>
            <w:color w:val="666600"/>
          </w:rPr>
          <w:t>-</w:t>
        </w:r>
        <w:r>
          <w:rPr>
            <w:rStyle w:val="pln"/>
            <w:color w:val="000000"/>
          </w:rPr>
          <w:t>color</w:t>
        </w:r>
        <w:r>
          <w:rPr>
            <w:rStyle w:val="pun"/>
            <w:color w:val="666600"/>
          </w:rPr>
          <w:t>:</w:t>
        </w:r>
        <w:r>
          <w:rPr>
            <w:rStyle w:val="pln"/>
            <w:color w:val="000000"/>
          </w:rPr>
          <w:t xml:space="preserve"> </w:t>
        </w:r>
        <w:r>
          <w:rPr>
            <w:rStyle w:val="com"/>
            <w:color w:val="880000"/>
          </w:rPr>
          <w:t>#dfdfdf;</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53" w:author="Unknown"/>
          <w:rStyle w:val="pln"/>
          <w:color w:val="000000"/>
        </w:rPr>
      </w:pPr>
      <w:ins w:id="554" w:author="Unknown">
        <w:r>
          <w:rPr>
            <w:rStyle w:val="pln"/>
            <w:color w:val="000000"/>
          </w:rPr>
          <w:t xml:space="preserve">    font</w:t>
        </w:r>
        <w:r>
          <w:rPr>
            <w:rStyle w:val="pun"/>
            <w:color w:val="666600"/>
          </w:rPr>
          <w:t>-</w:t>
        </w:r>
        <w:r>
          <w:rPr>
            <w:rStyle w:val="pln"/>
            <w:color w:val="000000"/>
          </w:rPr>
          <w:t>size</w:t>
        </w:r>
        <w:r>
          <w:rPr>
            <w:rStyle w:val="pun"/>
            <w:color w:val="666600"/>
          </w:rPr>
          <w:t>:</w:t>
        </w:r>
        <w:r>
          <w:rPr>
            <w:rStyle w:val="lit"/>
            <w:color w:val="006666"/>
          </w:rPr>
          <w:t>17px</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55" w:author="Unknown"/>
          <w:rStyle w:val="pln"/>
          <w:color w:val="000000"/>
        </w:rPr>
      </w:pPr>
      <w:ins w:id="556" w:author="Unknown">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57" w:author="Unknown"/>
          <w:rStyle w:val="pln"/>
          <w:color w:val="000000"/>
        </w:rPr>
      </w:pPr>
      <w:ins w:id="558" w:author="Unknown">
        <w:r>
          <w:rPr>
            <w:rStyle w:val="pln"/>
            <w:color w:val="000000"/>
          </w:rPr>
          <w:t xml:space="preserve">button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59" w:author="Unknown"/>
          <w:rStyle w:val="pln"/>
          <w:color w:val="000000"/>
        </w:rPr>
      </w:pPr>
      <w:ins w:id="560" w:author="Unknown">
        <w:r>
          <w:rPr>
            <w:rStyle w:val="pln"/>
            <w:color w:val="000000"/>
          </w:rPr>
          <w:t xml:space="preserve">    background</w:t>
        </w:r>
        <w:r>
          <w:rPr>
            <w:rStyle w:val="pun"/>
            <w:color w:val="666600"/>
          </w:rPr>
          <w:t>-</w:t>
        </w:r>
        <w:r>
          <w:rPr>
            <w:rStyle w:val="pln"/>
            <w:color w:val="000000"/>
          </w:rPr>
          <w:t>color</w:t>
        </w:r>
        <w:r>
          <w:rPr>
            <w:rStyle w:val="pun"/>
            <w:color w:val="666600"/>
          </w:rPr>
          <w:t>:</w:t>
        </w:r>
        <w:r>
          <w:rPr>
            <w:rStyle w:val="pln"/>
            <w:color w:val="000000"/>
          </w:rPr>
          <w:t xml:space="preserve"> </w:t>
        </w:r>
        <w:r>
          <w:rPr>
            <w:rStyle w:val="com"/>
            <w:color w:val="880000"/>
          </w:rPr>
          <w:t>#008CBA;</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61" w:author="Unknown"/>
          <w:rStyle w:val="pln"/>
          <w:color w:val="000000"/>
        </w:rPr>
      </w:pPr>
      <w:ins w:id="562" w:author="Unknown">
        <w:r>
          <w:rPr>
            <w:rStyle w:val="pln"/>
            <w:color w:val="000000"/>
          </w:rPr>
          <w:t xml:space="preserve">    color</w:t>
        </w:r>
        <w:r>
          <w:rPr>
            <w:rStyle w:val="pun"/>
            <w:color w:val="666600"/>
          </w:rPr>
          <w:t>:</w:t>
        </w:r>
        <w:r>
          <w:rPr>
            <w:rStyle w:val="pln"/>
            <w:color w:val="000000"/>
          </w:rPr>
          <w:t xml:space="preserve"> white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63" w:author="Unknown"/>
          <w:rStyle w:val="pln"/>
          <w:color w:val="000000"/>
        </w:rPr>
      </w:pPr>
      <w:ins w:id="564" w:author="Unknown">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65" w:author="Unknown"/>
          <w:rStyle w:val="pln"/>
          <w:color w:val="000000"/>
        </w:rPr>
      </w:pPr>
      <w:ins w:id="566" w:author="Unknown">
        <w:r>
          <w:rPr>
            <w:rStyle w:val="pun"/>
            <w:color w:val="666600"/>
          </w:rPr>
          <w:t>.</w:t>
        </w:r>
        <w:r>
          <w:rPr>
            <w:rStyle w:val="pln"/>
            <w:color w:val="000000"/>
          </w:rPr>
          <w:t>error</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67" w:author="Unknown"/>
          <w:rStyle w:val="pln"/>
          <w:color w:val="000000"/>
        </w:rPr>
      </w:pPr>
      <w:ins w:id="568" w:author="Unknown">
        <w:r>
          <w:rPr>
            <w:rStyle w:val="pln"/>
            <w:color w:val="000000"/>
          </w:rPr>
          <w:t xml:space="preserve">    color</w:t>
        </w:r>
        <w:r>
          <w:rPr>
            <w:rStyle w:val="pun"/>
            <w:color w:val="666600"/>
          </w:rPr>
          <w:t>:</w:t>
        </w:r>
        <w:r>
          <w:rPr>
            <w:rStyle w:val="pln"/>
            <w:color w:val="000000"/>
          </w:rPr>
          <w:t xml:space="preserve"> red</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69" w:author="Unknown"/>
          <w:rStyle w:val="pln"/>
          <w:color w:val="000000"/>
        </w:rPr>
      </w:pPr>
      <w:ins w:id="570" w:author="Unknown">
        <w:r>
          <w:rPr>
            <w:rStyle w:val="pln"/>
            <w:color w:val="000000"/>
          </w:rPr>
          <w:t xml:space="preserve">    font</w:t>
        </w:r>
        <w:r>
          <w:rPr>
            <w:rStyle w:val="pun"/>
            <w:color w:val="666600"/>
          </w:rPr>
          <w:t>-</w:t>
        </w:r>
        <w:r>
          <w:rPr>
            <w:rStyle w:val="pln"/>
            <w:color w:val="000000"/>
          </w:rPr>
          <w:t>size</w:t>
        </w:r>
        <w:r>
          <w:rPr>
            <w:rStyle w:val="pun"/>
            <w:color w:val="666600"/>
          </w:rPr>
          <w:t>:</w:t>
        </w:r>
        <w:r>
          <w:rPr>
            <w:rStyle w:val="pln"/>
            <w:color w:val="000000"/>
          </w:rPr>
          <w:t xml:space="preserve"> </w:t>
        </w:r>
        <w:r>
          <w:rPr>
            <w:rStyle w:val="lit"/>
            <w:color w:val="006666"/>
          </w:rPr>
          <w:t>20px</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71" w:author="Unknown"/>
          <w:rStyle w:val="pln"/>
          <w:color w:val="000000"/>
        </w:rPr>
      </w:pPr>
      <w:ins w:id="572" w:author="Unknown">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73" w:author="Unknown"/>
          <w:rStyle w:val="pln"/>
          <w:color w:val="000000"/>
        </w:rPr>
      </w:pPr>
      <w:ins w:id="574" w:author="Unknown">
        <w:r>
          <w:rPr>
            <w:rStyle w:val="pun"/>
            <w:color w:val="666600"/>
          </w:rPr>
          <w:t>.</w:t>
        </w:r>
        <w:r>
          <w:rPr>
            <w:rStyle w:val="pln"/>
            <w:color w:val="000000"/>
          </w:rPr>
          <w:t>success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75" w:author="Unknown"/>
          <w:rStyle w:val="pln"/>
          <w:color w:val="000000"/>
        </w:rPr>
      </w:pPr>
      <w:ins w:id="576" w:author="Unknown">
        <w:r>
          <w:rPr>
            <w:rStyle w:val="pln"/>
            <w:color w:val="000000"/>
          </w:rPr>
          <w:t xml:space="preserve">    color</w:t>
        </w:r>
        <w:r>
          <w:rPr>
            <w:rStyle w:val="pun"/>
            <w:color w:val="666600"/>
          </w:rPr>
          <w:t>:</w:t>
        </w:r>
        <w:r>
          <w:rPr>
            <w:rStyle w:val="pln"/>
            <w:color w:val="000000"/>
          </w:rPr>
          <w:t xml:space="preserve"> green</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77" w:author="Unknown"/>
          <w:rStyle w:val="pln"/>
          <w:color w:val="000000"/>
        </w:rPr>
      </w:pPr>
      <w:ins w:id="578" w:author="Unknown">
        <w:r>
          <w:rPr>
            <w:rStyle w:val="pln"/>
            <w:color w:val="000000"/>
          </w:rPr>
          <w:t xml:space="preserve">    font</w:t>
        </w:r>
        <w:r>
          <w:rPr>
            <w:rStyle w:val="pun"/>
            <w:color w:val="666600"/>
          </w:rPr>
          <w:t>-</w:t>
        </w:r>
        <w:r>
          <w:rPr>
            <w:rStyle w:val="pln"/>
            <w:color w:val="000000"/>
          </w:rPr>
          <w:t>size</w:t>
        </w:r>
        <w:r>
          <w:rPr>
            <w:rStyle w:val="pun"/>
            <w:color w:val="666600"/>
          </w:rPr>
          <w:t>:</w:t>
        </w:r>
        <w:r>
          <w:rPr>
            <w:rStyle w:val="pln"/>
            <w:color w:val="000000"/>
          </w:rPr>
          <w:t xml:space="preserve"> </w:t>
        </w:r>
        <w:r>
          <w:rPr>
            <w:rStyle w:val="lit"/>
            <w:color w:val="006666"/>
          </w:rPr>
          <w:t>20px</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79" w:author="Unknown"/>
          <w:color w:val="000000"/>
        </w:rPr>
      </w:pPr>
      <w:ins w:id="580" w:author="Unknown">
        <w:r>
          <w:rPr>
            <w:rStyle w:val="pun"/>
            <w:color w:val="666600"/>
          </w:rPr>
          <w:t>}</w:t>
        </w:r>
        <w:r>
          <w:rPr>
            <w:rStyle w:val="pln"/>
            <w:color w:val="000000"/>
          </w:rPr>
          <w:t xml:space="preserve"> </w:t>
        </w:r>
      </w:ins>
    </w:p>
    <w:p w:rsidR="00744F75" w:rsidRDefault="00744F75" w:rsidP="00744F75">
      <w:pPr>
        <w:rPr>
          <w:ins w:id="581" w:author="Unknown"/>
        </w:rPr>
      </w:pPr>
      <w:ins w:id="582" w:author="Unknown">
        <w:r>
          <w:rPr>
            <w:rFonts w:ascii="Verdana" w:hAnsi="Verdana"/>
            <w:b/>
            <w:bCs/>
            <w:color w:val="000000"/>
            <w:sz w:val="18"/>
            <w:szCs w:val="18"/>
            <w:shd w:val="clear" w:color="auto" w:fill="FFFFFF"/>
          </w:rPr>
          <w:t>app.component.ts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83" w:author="Unknown"/>
          <w:rStyle w:val="pln"/>
          <w:color w:val="000000"/>
        </w:rPr>
      </w:pPr>
      <w:ins w:id="584"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Component</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'@angular/core'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85" w:author="Unknown"/>
          <w:rStyle w:val="pln"/>
          <w:color w:val="000000"/>
        </w:rPr>
      </w:pP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86" w:author="Unknown"/>
          <w:rStyle w:val="pln"/>
          <w:color w:val="000000"/>
        </w:rPr>
      </w:pPr>
      <w:ins w:id="587" w:author="Unknown">
        <w:r>
          <w:rPr>
            <w:rStyle w:val="lit"/>
            <w:color w:val="006666"/>
          </w:rPr>
          <w:t>@Component</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88" w:author="Unknown"/>
          <w:rStyle w:val="pln"/>
          <w:color w:val="000000"/>
        </w:rPr>
      </w:pPr>
      <w:ins w:id="589" w:author="Unknown">
        <w:r>
          <w:rPr>
            <w:rStyle w:val="pln"/>
            <w:color w:val="000000"/>
          </w:rPr>
          <w:t xml:space="preserve">   selector</w:t>
        </w:r>
        <w:r>
          <w:rPr>
            <w:rStyle w:val="pun"/>
            <w:color w:val="666600"/>
          </w:rPr>
          <w:t>:</w:t>
        </w:r>
        <w:r>
          <w:rPr>
            <w:rStyle w:val="pln"/>
            <w:color w:val="000000"/>
          </w:rPr>
          <w:t xml:space="preserve"> </w:t>
        </w:r>
        <w:r>
          <w:rPr>
            <w:rStyle w:val="str"/>
            <w:color w:val="008800"/>
          </w:rPr>
          <w:t>'app-root'</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90" w:author="Unknown"/>
          <w:rStyle w:val="str"/>
          <w:color w:val="008800"/>
        </w:rPr>
      </w:pPr>
      <w:ins w:id="591" w:author="Unknown">
        <w:r>
          <w:rPr>
            <w:rStyle w:val="pln"/>
            <w:color w:val="000000"/>
          </w:rPr>
          <w:t xml:space="preserve">   </w:t>
        </w:r>
        <w:r>
          <w:rPr>
            <w:rStyle w:val="kwd"/>
            <w:color w:val="0000FF"/>
          </w:rPr>
          <w:t>template</w:t>
        </w:r>
        <w:r>
          <w:rPr>
            <w:rStyle w:val="pun"/>
            <w:color w:val="666600"/>
          </w:rPr>
          <w:t>:</w:t>
        </w:r>
        <w:r>
          <w:rPr>
            <w:rStyle w:val="pln"/>
            <w:color w:val="000000"/>
          </w:rPr>
          <w:t xml:space="preserve"> </w:t>
        </w:r>
        <w:r>
          <w:rPr>
            <w:rStyle w:val="str"/>
            <w:color w:val="0088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92" w:author="Unknown"/>
          <w:rStyle w:val="str"/>
          <w:color w:val="008800"/>
        </w:rPr>
      </w:pPr>
      <w:ins w:id="593" w:author="Unknown">
        <w:r>
          <w:rPr>
            <w:rStyle w:val="str"/>
            <w:color w:val="008800"/>
          </w:rPr>
          <w:tab/>
        </w:r>
        <w:r>
          <w:rPr>
            <w:rStyle w:val="str"/>
            <w:color w:val="008800"/>
          </w:rPr>
          <w:tab/>
          <w:t>&lt;app-article&gt;&lt;/app-article&gt;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94" w:author="Unknown"/>
          <w:rStyle w:val="pln"/>
          <w:color w:val="000000"/>
        </w:rPr>
      </w:pPr>
      <w:ins w:id="595" w:author="Unknown">
        <w:r>
          <w:rPr>
            <w:rStyle w:val="str"/>
            <w:color w:val="0088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96" w:author="Unknown"/>
          <w:rStyle w:val="pln"/>
          <w:color w:val="000000"/>
        </w:rPr>
      </w:pPr>
      <w:ins w:id="597" w:author="Unknown">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598" w:author="Unknown"/>
          <w:rStyle w:val="pln"/>
          <w:color w:val="000000"/>
        </w:rPr>
      </w:pPr>
      <w:ins w:id="599" w:author="Unknown">
        <w:r>
          <w:rPr>
            <w:rStyle w:val="kwd"/>
            <w:color w:val="0000FF"/>
          </w:rPr>
          <w:t>export</w:t>
        </w:r>
        <w:r>
          <w:rPr>
            <w:rStyle w:val="pln"/>
            <w:color w:val="000000"/>
          </w:rPr>
          <w:t xml:space="preserve"> </w:t>
        </w:r>
        <w:r>
          <w:rPr>
            <w:rStyle w:val="kwd"/>
            <w:color w:val="0000FF"/>
          </w:rPr>
          <w:t>class</w:t>
        </w:r>
        <w:r>
          <w:rPr>
            <w:rStyle w:val="pln"/>
            <w:color w:val="000000"/>
          </w:rPr>
          <w:t xml:space="preserve"> </w:t>
        </w:r>
        <w:r>
          <w:rPr>
            <w:rStyle w:val="typ"/>
            <w:color w:val="A604BE"/>
          </w:rPr>
          <w:t>AppComponent</w:t>
        </w:r>
        <w:r>
          <w:rPr>
            <w:rStyle w:val="pln"/>
            <w:color w:val="000000"/>
          </w:rPr>
          <w:t xml:space="preserve"> </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00" w:author="Unknown"/>
          <w:color w:val="000000"/>
        </w:rPr>
      </w:pPr>
      <w:ins w:id="601" w:author="Unknown">
        <w:r>
          <w:rPr>
            <w:rStyle w:val="pun"/>
            <w:color w:val="666600"/>
          </w:rPr>
          <w:lastRenderedPageBreak/>
          <w:t>}</w:t>
        </w:r>
        <w:r>
          <w:rPr>
            <w:rStyle w:val="pln"/>
            <w:color w:val="000000"/>
          </w:rPr>
          <w:t xml:space="preserve"> </w:t>
        </w:r>
      </w:ins>
    </w:p>
    <w:p w:rsidR="00744F75" w:rsidRDefault="00744F75" w:rsidP="00744F75">
      <w:pPr>
        <w:rPr>
          <w:ins w:id="602" w:author="Unknown"/>
        </w:rPr>
      </w:pPr>
      <w:ins w:id="603" w:author="Unknown">
        <w:r>
          <w:rPr>
            <w:rFonts w:ascii="Verdana" w:hAnsi="Verdana"/>
            <w:b/>
            <w:bCs/>
            <w:color w:val="000000"/>
            <w:sz w:val="18"/>
            <w:szCs w:val="18"/>
            <w:shd w:val="clear" w:color="auto" w:fill="FFFFFF"/>
          </w:rPr>
          <w:t>app.module.ts</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04" w:author="Unknown"/>
          <w:rStyle w:val="pln"/>
          <w:color w:val="000000"/>
        </w:rPr>
      </w:pPr>
      <w:ins w:id="605"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NgModule</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'@angular/core'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06" w:author="Unknown"/>
          <w:rStyle w:val="pln"/>
          <w:color w:val="000000"/>
        </w:rPr>
      </w:pPr>
      <w:ins w:id="607"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BrowserModule</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'@angular/platform-browser'</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08" w:author="Unknown"/>
          <w:rStyle w:val="pln"/>
          <w:color w:val="000000"/>
        </w:rPr>
      </w:pPr>
      <w:ins w:id="609"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ReactiveFormsModule</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'@angular/forms'</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10" w:author="Unknown"/>
          <w:rStyle w:val="pln"/>
          <w:color w:val="000000"/>
        </w:rPr>
      </w:pPr>
      <w:ins w:id="611"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HttpModule</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'@angular/http'</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12" w:author="Unknown"/>
          <w:rStyle w:val="pln"/>
          <w:color w:val="000000"/>
        </w:rPr>
      </w:pP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13" w:author="Unknown"/>
          <w:rStyle w:val="pln"/>
          <w:color w:val="000000"/>
        </w:rPr>
      </w:pPr>
      <w:ins w:id="614"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AppComponent</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'./app.component'</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15" w:author="Unknown"/>
          <w:rStyle w:val="pln"/>
          <w:color w:val="000000"/>
        </w:rPr>
      </w:pPr>
      <w:ins w:id="616"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ArticleComponent</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'./article.component'</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17" w:author="Unknown"/>
          <w:rStyle w:val="pln"/>
          <w:color w:val="000000"/>
        </w:rPr>
      </w:pPr>
      <w:ins w:id="618" w:author="Unknown">
        <w:r>
          <w:rPr>
            <w:rStyle w:val="kwd"/>
            <w:color w:val="0000FF"/>
          </w:rPr>
          <w:t>import</w:t>
        </w:r>
        <w:r>
          <w:rPr>
            <w:rStyle w:val="pln"/>
            <w:color w:val="000000"/>
          </w:rPr>
          <w:t xml:space="preserve"> </w:t>
        </w:r>
        <w:r>
          <w:rPr>
            <w:rStyle w:val="pun"/>
            <w:color w:val="666600"/>
          </w:rPr>
          <w:t>{</w:t>
        </w:r>
        <w:r>
          <w:rPr>
            <w:rStyle w:val="pln"/>
            <w:color w:val="000000"/>
          </w:rPr>
          <w:t xml:space="preserve"> </w:t>
        </w:r>
        <w:r>
          <w:rPr>
            <w:rStyle w:val="typ"/>
            <w:color w:val="A604BE"/>
          </w:rPr>
          <w:t>ArticleService</w:t>
        </w:r>
        <w:r>
          <w:rPr>
            <w:rStyle w:val="pln"/>
            <w:color w:val="000000"/>
          </w:rPr>
          <w:t xml:space="preserve"> </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'./article.service'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19" w:author="Unknown"/>
          <w:rStyle w:val="pln"/>
          <w:color w:val="000000"/>
        </w:rPr>
      </w:pPr>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20" w:author="Unknown"/>
          <w:rStyle w:val="pln"/>
          <w:color w:val="000000"/>
        </w:rPr>
      </w:pPr>
      <w:ins w:id="621" w:author="Unknown">
        <w:r>
          <w:rPr>
            <w:rStyle w:val="lit"/>
            <w:color w:val="006666"/>
          </w:rPr>
          <w:t>@NgModule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22" w:author="Unknown"/>
          <w:rStyle w:val="pln"/>
          <w:color w:val="000000"/>
        </w:rPr>
      </w:pPr>
      <w:ins w:id="623" w:author="Unknown">
        <w:r>
          <w:rPr>
            <w:rStyle w:val="pln"/>
            <w:color w:val="000000"/>
          </w:rPr>
          <w:t xml:space="preserve">  imports</w:t>
        </w:r>
        <w:r>
          <w:rPr>
            <w:rStyle w:val="pun"/>
            <w:color w:val="666600"/>
          </w:rPr>
          <w:t>:</w:t>
        </w:r>
        <w:r>
          <w:rPr>
            <w:rStyle w:val="pln"/>
            <w:color w:val="000000"/>
          </w:rPr>
          <w:t xml:space="preserve"> </w:t>
        </w:r>
        <w:r>
          <w:rPr>
            <w:rStyle w:val="pun"/>
            <w:color w:val="666600"/>
          </w:rPr>
          <w:t>[</w:t>
        </w:r>
        <w:r>
          <w:rPr>
            <w:rStyle w:val="pln"/>
            <w:color w:val="000000"/>
          </w:rPr>
          <w:t xml:space="preserve">     </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24" w:author="Unknown"/>
          <w:rStyle w:val="pln"/>
          <w:color w:val="000000"/>
        </w:rPr>
      </w:pPr>
      <w:ins w:id="625" w:author="Unknown">
        <w:r>
          <w:rPr>
            <w:rStyle w:val="pln"/>
            <w:color w:val="000000"/>
          </w:rPr>
          <w:t xml:space="preserve">        </w:t>
        </w:r>
        <w:r>
          <w:rPr>
            <w:rStyle w:val="typ"/>
            <w:color w:val="A604BE"/>
          </w:rPr>
          <w:t>BrowserModule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26" w:author="Unknown"/>
          <w:rStyle w:val="pln"/>
          <w:color w:val="000000"/>
        </w:rPr>
      </w:pPr>
      <w:ins w:id="627" w:author="Unknown">
        <w:r>
          <w:rPr>
            <w:rStyle w:val="pln"/>
            <w:color w:val="000000"/>
          </w:rPr>
          <w:tab/>
        </w:r>
        <w:r>
          <w:rPr>
            <w:rStyle w:val="typ"/>
            <w:color w:val="A604BE"/>
          </w:rPr>
          <w:t>HttpModule</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28" w:author="Unknown"/>
          <w:rStyle w:val="pln"/>
          <w:color w:val="000000"/>
        </w:rPr>
      </w:pPr>
      <w:ins w:id="629" w:author="Unknown">
        <w:r>
          <w:rPr>
            <w:rStyle w:val="pln"/>
            <w:color w:val="000000"/>
          </w:rPr>
          <w:tab/>
        </w:r>
        <w:r>
          <w:rPr>
            <w:rStyle w:val="typ"/>
            <w:color w:val="A604BE"/>
          </w:rPr>
          <w:t>ReactiveFormsModule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30" w:author="Unknown"/>
          <w:rStyle w:val="pln"/>
          <w:color w:val="000000"/>
        </w:rPr>
      </w:pPr>
      <w:ins w:id="631"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32" w:author="Unknown"/>
          <w:rStyle w:val="pln"/>
          <w:color w:val="000000"/>
        </w:rPr>
      </w:pPr>
      <w:ins w:id="633" w:author="Unknown">
        <w:r>
          <w:rPr>
            <w:rStyle w:val="pln"/>
            <w:color w:val="000000"/>
          </w:rPr>
          <w:t xml:space="preserve">  declarations</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34" w:author="Unknown"/>
          <w:rStyle w:val="pln"/>
          <w:color w:val="000000"/>
        </w:rPr>
      </w:pPr>
      <w:ins w:id="635" w:author="Unknown">
        <w:r>
          <w:rPr>
            <w:rStyle w:val="pln"/>
            <w:color w:val="000000"/>
          </w:rPr>
          <w:t xml:space="preserve">        </w:t>
        </w:r>
        <w:r>
          <w:rPr>
            <w:rStyle w:val="typ"/>
            <w:color w:val="A604BE"/>
          </w:rPr>
          <w:t>AppComponent</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36" w:author="Unknown"/>
          <w:rStyle w:val="pln"/>
          <w:color w:val="000000"/>
        </w:rPr>
      </w:pPr>
      <w:ins w:id="637" w:author="Unknown">
        <w:r>
          <w:rPr>
            <w:rStyle w:val="pln"/>
            <w:color w:val="000000"/>
          </w:rPr>
          <w:tab/>
        </w:r>
        <w:r>
          <w:rPr>
            <w:rStyle w:val="typ"/>
            <w:color w:val="A604BE"/>
          </w:rPr>
          <w:t>ArticleComponent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38" w:author="Unknown"/>
          <w:rStyle w:val="pln"/>
          <w:color w:val="000000"/>
        </w:rPr>
      </w:pPr>
      <w:ins w:id="639"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40" w:author="Unknown"/>
          <w:rStyle w:val="pln"/>
          <w:color w:val="000000"/>
        </w:rPr>
      </w:pPr>
      <w:ins w:id="641" w:author="Unknown">
        <w:r>
          <w:rPr>
            <w:rStyle w:val="pln"/>
            <w:color w:val="000000"/>
          </w:rPr>
          <w:t xml:space="preserve">  providers</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42" w:author="Unknown"/>
          <w:rStyle w:val="pln"/>
          <w:color w:val="000000"/>
        </w:rPr>
      </w:pPr>
      <w:ins w:id="643" w:author="Unknown">
        <w:r>
          <w:rPr>
            <w:rStyle w:val="pln"/>
            <w:color w:val="000000"/>
          </w:rPr>
          <w:t xml:space="preserve">        </w:t>
        </w:r>
        <w:r>
          <w:rPr>
            <w:rStyle w:val="typ"/>
            <w:color w:val="A604BE"/>
          </w:rPr>
          <w:t>ArticleService</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44" w:author="Unknown"/>
          <w:rStyle w:val="pln"/>
          <w:color w:val="000000"/>
        </w:rPr>
      </w:pPr>
      <w:ins w:id="645"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46" w:author="Unknown"/>
          <w:rStyle w:val="pln"/>
          <w:color w:val="000000"/>
        </w:rPr>
      </w:pPr>
      <w:ins w:id="647" w:author="Unknown">
        <w:r>
          <w:rPr>
            <w:rStyle w:val="pln"/>
            <w:color w:val="000000"/>
          </w:rPr>
          <w:t xml:space="preserve">  bootstrap</w:t>
        </w:r>
        <w:r>
          <w:rPr>
            <w:rStyle w:val="pun"/>
            <w:color w:val="666600"/>
          </w:rPr>
          <w:t>:</w:t>
        </w:r>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48" w:author="Unknown"/>
          <w:rStyle w:val="pln"/>
          <w:color w:val="000000"/>
        </w:rPr>
      </w:pPr>
      <w:ins w:id="649" w:author="Unknown">
        <w:r>
          <w:rPr>
            <w:rStyle w:val="pln"/>
            <w:color w:val="000000"/>
          </w:rPr>
          <w:t xml:space="preserve">        </w:t>
        </w:r>
        <w:r>
          <w:rPr>
            <w:rStyle w:val="typ"/>
            <w:color w:val="A604BE"/>
          </w:rPr>
          <w:t>AppComponent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50" w:author="Unknown"/>
          <w:rStyle w:val="pln"/>
          <w:color w:val="000000"/>
        </w:rPr>
      </w:pPr>
      <w:ins w:id="651" w:author="Unknown">
        <w:r>
          <w:rPr>
            <w:rStyle w:val="pln"/>
            <w:color w:val="000000"/>
          </w:rPr>
          <w:t xml:space="preserve">  </w:t>
        </w:r>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52" w:author="Unknown"/>
          <w:rStyle w:val="pln"/>
          <w:color w:val="000000"/>
        </w:rPr>
      </w:pPr>
      <w:ins w:id="653" w:author="Unknown">
        <w:r>
          <w:rPr>
            <w:rStyle w:val="pun"/>
            <w:color w:val="666600"/>
          </w:rPr>
          <w:t>})</w:t>
        </w:r>
      </w:ins>
    </w:p>
    <w:p w:rsidR="00744F75" w:rsidRDefault="00744F75" w:rsidP="00744F75">
      <w:pPr>
        <w:pStyle w:val="HTMLPreformatted"/>
        <w:pBdr>
          <w:top w:val="single" w:sz="2" w:space="1" w:color="888888"/>
          <w:left w:val="single" w:sz="2" w:space="1" w:color="888888"/>
          <w:bottom w:val="single" w:sz="2" w:space="1" w:color="888888"/>
          <w:right w:val="single" w:sz="2" w:space="1" w:color="888888"/>
        </w:pBdr>
        <w:shd w:val="clear" w:color="auto" w:fill="F8F6F6"/>
        <w:rPr>
          <w:ins w:id="654" w:author="Unknown"/>
          <w:color w:val="000000"/>
        </w:rPr>
      </w:pPr>
      <w:ins w:id="655" w:author="Unknown">
        <w:r>
          <w:rPr>
            <w:rStyle w:val="kwd"/>
            <w:color w:val="0000FF"/>
          </w:rPr>
          <w:t>export</w:t>
        </w:r>
        <w:r>
          <w:rPr>
            <w:rStyle w:val="pln"/>
            <w:color w:val="000000"/>
          </w:rPr>
          <w:t xml:space="preserve"> </w:t>
        </w:r>
        <w:r>
          <w:rPr>
            <w:rStyle w:val="kwd"/>
            <w:color w:val="0000FF"/>
          </w:rPr>
          <w:t>class</w:t>
        </w:r>
        <w:r>
          <w:rPr>
            <w:rStyle w:val="pln"/>
            <w:color w:val="000000"/>
          </w:rPr>
          <w:t xml:space="preserve"> </w:t>
        </w:r>
        <w:r>
          <w:rPr>
            <w:rStyle w:val="typ"/>
            <w:color w:val="A604BE"/>
          </w:rPr>
          <w:t>AppModule</w:t>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 </w:t>
        </w:r>
      </w:ins>
    </w:p>
    <w:p w:rsidR="00744F75" w:rsidRDefault="00744F75" w:rsidP="00744F75">
      <w:pPr>
        <w:pStyle w:val="Heading3"/>
        <w:shd w:val="clear" w:color="auto" w:fill="FFFFFF"/>
        <w:spacing w:before="250" w:line="501" w:lineRule="atLeast"/>
        <w:rPr>
          <w:ins w:id="656" w:author="Unknown"/>
          <w:rFonts w:ascii="Verdana" w:hAnsi="Verdana"/>
          <w:b w:val="0"/>
          <w:bCs w:val="0"/>
          <w:color w:val="025969"/>
          <w:sz w:val="34"/>
          <w:szCs w:val="34"/>
        </w:rPr>
      </w:pPr>
      <w:ins w:id="657" w:author="Unknown">
        <w:r>
          <w:rPr>
            <w:rFonts w:ascii="Verdana" w:hAnsi="Verdana"/>
            <w:b w:val="0"/>
            <w:bCs w:val="0"/>
            <w:color w:val="025969"/>
            <w:sz w:val="34"/>
            <w:szCs w:val="34"/>
          </w:rPr>
          <w:t>Run Application</w:t>
        </w:r>
      </w:ins>
    </w:p>
    <w:p w:rsidR="00744F75" w:rsidRPr="00744F75" w:rsidRDefault="00744F75" w:rsidP="00744F75">
      <w:ins w:id="658" w:author="Unknown">
        <w:r>
          <w:rPr>
            <w:rFonts w:ascii="Verdana" w:hAnsi="Verdana"/>
            <w:color w:val="000000"/>
            <w:sz w:val="18"/>
            <w:szCs w:val="18"/>
            <w:shd w:val="clear" w:color="auto" w:fill="FFFFFF"/>
          </w:rPr>
          <w:t>To run the application, find following steps. </w:t>
        </w:r>
        <w:r>
          <w:rPr>
            <w:rFonts w:ascii="Verdana" w:hAnsi="Verdana"/>
            <w:color w:val="000000"/>
            <w:sz w:val="18"/>
            <w:szCs w:val="18"/>
          </w:rPr>
          <w:br/>
        </w:r>
        <w:r>
          <w:rPr>
            <w:rFonts w:ascii="Verdana" w:hAnsi="Verdana"/>
            <w:b/>
            <w:bCs/>
            <w:color w:val="000000"/>
            <w:sz w:val="18"/>
            <w:szCs w:val="18"/>
            <w:shd w:val="clear" w:color="auto" w:fill="FFFFFF"/>
          </w:rPr>
          <w:t>1.</w:t>
        </w:r>
        <w:r>
          <w:rPr>
            <w:rFonts w:ascii="Verdana" w:hAnsi="Verdana"/>
            <w:color w:val="000000"/>
            <w:sz w:val="18"/>
            <w:szCs w:val="18"/>
            <w:shd w:val="clear" w:color="auto" w:fill="FFFFFF"/>
          </w:rPr>
          <w:t> Start </w:t>
        </w:r>
        <w:r>
          <w:rPr>
            <w:rStyle w:val="HTMLCode"/>
            <w:rFonts w:eastAsiaTheme="minorHAnsi"/>
            <w:color w:val="990000"/>
            <w:sz w:val="18"/>
            <w:szCs w:val="18"/>
            <w:bdr w:val="single" w:sz="4" w:space="0" w:color="CCCCCC" w:frame="1"/>
            <w:shd w:val="clear" w:color="auto" w:fill="EFEBEB"/>
          </w:rPr>
          <w:t>JSON-SERVER</w:t>
        </w:r>
        <w:r>
          <w:rPr>
            <w:rFonts w:ascii="Verdana" w:hAnsi="Verdana"/>
            <w:color w:val="000000"/>
            <w:sz w:val="18"/>
            <w:szCs w:val="18"/>
            <w:shd w:val="clear" w:color="auto" w:fill="FFFFFF"/>
          </w:rPr>
          <w:t>. To install and start </w:t>
        </w:r>
        <w:r>
          <w:rPr>
            <w:rStyle w:val="HTMLCode"/>
            <w:rFonts w:eastAsiaTheme="minorHAnsi"/>
            <w:color w:val="990000"/>
            <w:sz w:val="18"/>
            <w:szCs w:val="18"/>
            <w:bdr w:val="single" w:sz="4" w:space="0" w:color="CCCCCC" w:frame="1"/>
            <w:shd w:val="clear" w:color="auto" w:fill="EFEBEB"/>
          </w:rPr>
          <w:t>JSON-SERVER</w:t>
        </w:r>
        <w:r>
          <w:rPr>
            <w:rFonts w:ascii="Verdana" w:hAnsi="Verdana"/>
            <w:color w:val="000000"/>
            <w:sz w:val="18"/>
            <w:szCs w:val="18"/>
            <w:shd w:val="clear" w:color="auto" w:fill="FFFFFF"/>
          </w:rPr>
          <w:t>, follow the steps given above in the article. </w:t>
        </w:r>
        <w:r>
          <w:rPr>
            <w:rFonts w:ascii="Verdana" w:hAnsi="Verdana"/>
            <w:color w:val="000000"/>
            <w:sz w:val="18"/>
            <w:szCs w:val="18"/>
          </w:rPr>
          <w:br/>
        </w:r>
        <w:r>
          <w:rPr>
            <w:rFonts w:ascii="Verdana" w:hAnsi="Verdana"/>
            <w:b/>
            <w:bCs/>
            <w:color w:val="000000"/>
            <w:sz w:val="18"/>
            <w:szCs w:val="18"/>
            <w:shd w:val="clear" w:color="auto" w:fill="FFFFFF"/>
          </w:rPr>
          <w:t>2.</w:t>
        </w:r>
        <w:r>
          <w:rPr>
            <w:rFonts w:ascii="Verdana" w:hAnsi="Verdana"/>
            <w:color w:val="000000"/>
            <w:sz w:val="18"/>
            <w:szCs w:val="18"/>
            <w:shd w:val="clear" w:color="auto" w:fill="FFFFFF"/>
          </w:rPr>
          <w:t> Download source code using download link given below on this page. </w:t>
        </w:r>
        <w:r>
          <w:rPr>
            <w:rFonts w:ascii="Verdana" w:hAnsi="Verdana"/>
            <w:color w:val="000000"/>
            <w:sz w:val="18"/>
            <w:szCs w:val="18"/>
          </w:rPr>
          <w:br/>
        </w:r>
        <w:r>
          <w:rPr>
            <w:rFonts w:ascii="Verdana" w:hAnsi="Verdana"/>
            <w:b/>
            <w:bCs/>
            <w:color w:val="000000"/>
            <w:sz w:val="18"/>
            <w:szCs w:val="18"/>
            <w:shd w:val="clear" w:color="auto" w:fill="FFFFFF"/>
          </w:rPr>
          <w:t>3.</w:t>
        </w:r>
        <w:r>
          <w:rPr>
            <w:rFonts w:ascii="Verdana" w:hAnsi="Verdana"/>
            <w:color w:val="000000"/>
            <w:sz w:val="18"/>
            <w:szCs w:val="18"/>
            <w:shd w:val="clear" w:color="auto" w:fill="FFFFFF"/>
          </w:rPr>
          <w:t> Use downloaded </w:t>
        </w:r>
        <w:r>
          <w:rPr>
            <w:rFonts w:ascii="Verdana" w:hAnsi="Verdana"/>
            <w:b/>
            <w:bCs/>
            <w:color w:val="000000"/>
            <w:sz w:val="18"/>
            <w:szCs w:val="18"/>
            <w:shd w:val="clear" w:color="auto" w:fill="FFFFFF"/>
          </w:rPr>
          <w:t>src</w:t>
        </w:r>
        <w:r>
          <w:rPr>
            <w:rFonts w:ascii="Verdana" w:hAnsi="Verdana"/>
            <w:color w:val="000000"/>
            <w:sz w:val="18"/>
            <w:szCs w:val="18"/>
            <w:shd w:val="clear" w:color="auto" w:fill="FFFFFF"/>
          </w:rPr>
          <w:t> in your angular CLI application. To install angular CLI, find the </w:t>
        </w:r>
        <w:r>
          <w:fldChar w:fldCharType="begin"/>
        </w:r>
        <w:r>
          <w:instrText xml:space="preserve"> HYPERLINK "https://angular.io/guide/quickstart" \t "_blank" </w:instrText>
        </w:r>
        <w:r>
          <w:fldChar w:fldCharType="separate"/>
        </w:r>
        <w:r>
          <w:rPr>
            <w:rStyle w:val="Hyperlink"/>
            <w:rFonts w:ascii="Verdana" w:hAnsi="Verdana"/>
            <w:color w:val="000000"/>
            <w:sz w:val="18"/>
            <w:szCs w:val="18"/>
            <w:shd w:val="clear" w:color="auto" w:fill="FFFFFF"/>
          </w:rPr>
          <w:t>link</w:t>
        </w:r>
        <w:r>
          <w:fldChar w:fldCharType="end"/>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b/>
            <w:bCs/>
            <w:color w:val="000000"/>
            <w:sz w:val="18"/>
            <w:szCs w:val="18"/>
            <w:shd w:val="clear" w:color="auto" w:fill="FFFFFF"/>
          </w:rPr>
          <w:t>4.</w:t>
        </w:r>
        <w:r>
          <w:rPr>
            <w:rFonts w:ascii="Verdana" w:hAnsi="Verdana"/>
            <w:color w:val="000000"/>
            <w:sz w:val="18"/>
            <w:szCs w:val="18"/>
            <w:shd w:val="clear" w:color="auto" w:fill="FFFFFF"/>
          </w:rPr>
          <w:t> Run </w:t>
        </w:r>
        <w:r>
          <w:rPr>
            <w:rFonts w:ascii="Verdana" w:hAnsi="Verdana"/>
            <w:b/>
            <w:bCs/>
            <w:color w:val="000000"/>
            <w:sz w:val="18"/>
            <w:szCs w:val="18"/>
            <w:shd w:val="clear" w:color="auto" w:fill="FFFFFF"/>
          </w:rPr>
          <w:t>ng serve</w:t>
        </w:r>
        <w:r>
          <w:rPr>
            <w:rFonts w:ascii="Verdana" w:hAnsi="Verdana"/>
            <w:color w:val="000000"/>
            <w:sz w:val="18"/>
            <w:szCs w:val="18"/>
            <w:shd w:val="clear" w:color="auto" w:fill="FFFFFF"/>
          </w:rPr>
          <w:t> using command prompt. </w:t>
        </w:r>
        <w:r>
          <w:rPr>
            <w:rFonts w:ascii="Verdana" w:hAnsi="Verdana"/>
            <w:color w:val="000000"/>
            <w:sz w:val="18"/>
            <w:szCs w:val="18"/>
          </w:rPr>
          <w:br/>
        </w:r>
        <w:r>
          <w:rPr>
            <w:rFonts w:ascii="Verdana" w:hAnsi="Verdana"/>
            <w:b/>
            <w:bCs/>
            <w:color w:val="000000"/>
            <w:sz w:val="18"/>
            <w:szCs w:val="18"/>
            <w:shd w:val="clear" w:color="auto" w:fill="FFFFFF"/>
          </w:rPr>
          <w:t>5.</w:t>
        </w:r>
        <w:r>
          <w:rPr>
            <w:rFonts w:ascii="Verdana" w:hAnsi="Verdana"/>
            <w:color w:val="000000"/>
            <w:sz w:val="18"/>
            <w:szCs w:val="18"/>
            <w:shd w:val="clear" w:color="auto" w:fill="FFFFFF"/>
          </w:rPr>
          <w:t> Now access the URL </w:t>
        </w:r>
        <w:r>
          <w:rPr>
            <w:rFonts w:ascii="Verdana" w:hAnsi="Verdana"/>
            <w:b/>
            <w:bCs/>
            <w:color w:val="000000"/>
            <w:sz w:val="18"/>
            <w:szCs w:val="18"/>
            <w:shd w:val="clear" w:color="auto" w:fill="FFFFFF"/>
          </w:rPr>
          <w:t>http://localhost:4200</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Note</w:t>
        </w:r>
        <w:r>
          <w:rPr>
            <w:rFonts w:ascii="Verdana" w:hAnsi="Verdana"/>
            <w:color w:val="000000"/>
            <w:sz w:val="18"/>
            <w:szCs w:val="18"/>
            <w:shd w:val="clear" w:color="auto" w:fill="FFFFFF"/>
          </w:rPr>
          <w:t>: Angular version 4.3 has introduced </w:t>
        </w:r>
        <w:r>
          <w:rPr>
            <w:rStyle w:val="HTMLCode"/>
            <w:rFonts w:eastAsiaTheme="minorHAnsi"/>
            <w:color w:val="990000"/>
            <w:sz w:val="18"/>
            <w:szCs w:val="18"/>
            <w:bdr w:val="single" w:sz="4" w:space="0" w:color="CCCCCC" w:frame="1"/>
            <w:shd w:val="clear" w:color="auto" w:fill="EFEBEB"/>
          </w:rPr>
          <w:t>HttpClient</w:t>
        </w:r>
        <w:r>
          <w:rPr>
            <w:rFonts w:ascii="Verdana" w:hAnsi="Verdana"/>
            <w:color w:val="000000"/>
            <w:sz w:val="18"/>
            <w:szCs w:val="18"/>
            <w:shd w:val="clear" w:color="auto" w:fill="FFFFFF"/>
          </w:rPr>
          <w:t> to perform HTTP requests. If we are using Angular version 4.3 or higher, we should use </w:t>
        </w:r>
        <w:r>
          <w:rPr>
            <w:rStyle w:val="HTMLCode"/>
            <w:rFonts w:eastAsiaTheme="minorHAnsi"/>
            <w:color w:val="990000"/>
            <w:sz w:val="18"/>
            <w:szCs w:val="18"/>
            <w:bdr w:val="single" w:sz="4" w:space="0" w:color="CCCCCC" w:frame="1"/>
            <w:shd w:val="clear" w:color="auto" w:fill="EFEBEB"/>
          </w:rPr>
          <w:t>HttpClient</w:t>
        </w:r>
        <w:r>
          <w:rPr>
            <w:rFonts w:ascii="Verdana" w:hAnsi="Verdana"/>
            <w:color w:val="000000"/>
            <w:sz w:val="18"/>
            <w:szCs w:val="18"/>
            <w:shd w:val="clear" w:color="auto" w:fill="FFFFFF"/>
          </w:rPr>
          <w:t>. Find a sample example to handle </w:t>
        </w:r>
        <w:r>
          <w:rPr>
            <w:rStyle w:val="HTMLCode"/>
            <w:rFonts w:eastAsiaTheme="minorHAnsi"/>
            <w:color w:val="990000"/>
            <w:sz w:val="18"/>
            <w:szCs w:val="18"/>
            <w:bdr w:val="single" w:sz="4" w:space="0" w:color="CCCCCC" w:frame="1"/>
            <w:shd w:val="clear" w:color="auto" w:fill="EFEBEB"/>
          </w:rPr>
          <w:t>GET</w:t>
        </w:r>
        <w:r>
          <w:rPr>
            <w:rFonts w:ascii="Verdana" w:hAnsi="Verdana"/>
            <w:color w:val="000000"/>
            <w:sz w:val="18"/>
            <w:szCs w:val="18"/>
            <w:shd w:val="clear" w:color="auto" w:fill="FFFFFF"/>
          </w:rPr>
          <w:t> request using </w:t>
        </w:r>
        <w:r>
          <w:rPr>
            <w:rStyle w:val="HTMLCode"/>
            <w:rFonts w:eastAsiaTheme="minorHAnsi"/>
            <w:color w:val="990000"/>
            <w:sz w:val="18"/>
            <w:szCs w:val="18"/>
            <w:bdr w:val="single" w:sz="4" w:space="0" w:color="CCCCCC" w:frame="1"/>
            <w:shd w:val="clear" w:color="auto" w:fill="EFEBEB"/>
          </w:rPr>
          <w:t>HttpClient</w:t>
        </w:r>
        <w:r>
          <w:rPr>
            <w:rFonts w:ascii="Verdana" w:hAnsi="Verdana"/>
            <w:color w:val="000000"/>
            <w:sz w:val="18"/>
            <w:szCs w:val="18"/>
            <w:shd w:val="clear" w:color="auto" w:fill="FFFFFF"/>
          </w:rPr>
          <w:t>. </w:t>
        </w:r>
      </w:ins>
    </w:p>
    <w:sectPr w:rsidR="00744F75" w:rsidRPr="00744F75" w:rsidSect="00744F7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D7C75"/>
    <w:multiLevelType w:val="multilevel"/>
    <w:tmpl w:val="AA6C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744F75"/>
    <w:rsid w:val="00106344"/>
    <w:rsid w:val="00744F75"/>
    <w:rsid w:val="00951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344"/>
  </w:style>
  <w:style w:type="paragraph" w:styleId="Heading3">
    <w:name w:val="heading 3"/>
    <w:basedOn w:val="Normal"/>
    <w:next w:val="Normal"/>
    <w:link w:val="Heading3Char"/>
    <w:uiPriority w:val="9"/>
    <w:unhideWhenUsed/>
    <w:qFormat/>
    <w:rsid w:val="00744F7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744F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4F75"/>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44F7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44F75"/>
    <w:rPr>
      <w:color w:val="0000FF"/>
      <w:u w:val="single"/>
    </w:rPr>
  </w:style>
  <w:style w:type="paragraph" w:styleId="HTMLPreformatted">
    <w:name w:val="HTML Preformatted"/>
    <w:basedOn w:val="Normal"/>
    <w:link w:val="HTMLPreformattedChar"/>
    <w:uiPriority w:val="99"/>
    <w:semiHidden/>
    <w:unhideWhenUsed/>
    <w:rsid w:val="0074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F75"/>
    <w:rPr>
      <w:rFonts w:ascii="Courier New" w:eastAsia="Times New Roman" w:hAnsi="Courier New" w:cs="Courier New"/>
      <w:sz w:val="20"/>
      <w:szCs w:val="20"/>
    </w:rPr>
  </w:style>
  <w:style w:type="character" w:customStyle="1" w:styleId="pln">
    <w:name w:val="pln"/>
    <w:basedOn w:val="DefaultParagraphFont"/>
    <w:rsid w:val="00744F75"/>
  </w:style>
  <w:style w:type="character" w:customStyle="1" w:styleId="pun">
    <w:name w:val="pun"/>
    <w:basedOn w:val="DefaultParagraphFont"/>
    <w:rsid w:val="00744F75"/>
  </w:style>
  <w:style w:type="character" w:customStyle="1" w:styleId="kwd">
    <w:name w:val="kwd"/>
    <w:basedOn w:val="DefaultParagraphFont"/>
    <w:rsid w:val="00744F75"/>
  </w:style>
  <w:style w:type="character" w:styleId="HTMLCode">
    <w:name w:val="HTML Code"/>
    <w:basedOn w:val="DefaultParagraphFont"/>
    <w:uiPriority w:val="99"/>
    <w:semiHidden/>
    <w:unhideWhenUsed/>
    <w:rsid w:val="00744F7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4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F75"/>
    <w:rPr>
      <w:rFonts w:ascii="Tahoma" w:hAnsi="Tahoma" w:cs="Tahoma"/>
      <w:sz w:val="16"/>
      <w:szCs w:val="16"/>
    </w:rPr>
  </w:style>
  <w:style w:type="paragraph" w:styleId="NoSpacing">
    <w:name w:val="No Spacing"/>
    <w:link w:val="NoSpacingChar"/>
    <w:uiPriority w:val="1"/>
    <w:qFormat/>
    <w:rsid w:val="00744F75"/>
    <w:pPr>
      <w:spacing w:after="0" w:line="240" w:lineRule="auto"/>
    </w:pPr>
    <w:rPr>
      <w:rFonts w:eastAsiaTheme="minorEastAsia"/>
    </w:rPr>
  </w:style>
  <w:style w:type="character" w:customStyle="1" w:styleId="NoSpacingChar">
    <w:name w:val="No Spacing Char"/>
    <w:basedOn w:val="DefaultParagraphFont"/>
    <w:link w:val="NoSpacing"/>
    <w:uiPriority w:val="1"/>
    <w:rsid w:val="00744F75"/>
    <w:rPr>
      <w:rFonts w:eastAsiaTheme="minorEastAsia"/>
    </w:rPr>
  </w:style>
  <w:style w:type="character" w:customStyle="1" w:styleId="typ">
    <w:name w:val="typ"/>
    <w:basedOn w:val="DefaultParagraphFont"/>
    <w:rsid w:val="00744F75"/>
  </w:style>
  <w:style w:type="character" w:customStyle="1" w:styleId="str">
    <w:name w:val="str"/>
    <w:basedOn w:val="DefaultParagraphFont"/>
    <w:rsid w:val="00744F75"/>
  </w:style>
  <w:style w:type="character" w:customStyle="1" w:styleId="lit">
    <w:name w:val="lit"/>
    <w:basedOn w:val="DefaultParagraphFont"/>
    <w:rsid w:val="00744F75"/>
  </w:style>
  <w:style w:type="character" w:customStyle="1" w:styleId="com">
    <w:name w:val="com"/>
    <w:basedOn w:val="DefaultParagraphFont"/>
    <w:rsid w:val="00744F75"/>
  </w:style>
  <w:style w:type="character" w:customStyle="1" w:styleId="tag">
    <w:name w:val="tag"/>
    <w:basedOn w:val="DefaultParagraphFont"/>
    <w:rsid w:val="00744F75"/>
  </w:style>
  <w:style w:type="character" w:customStyle="1" w:styleId="atn">
    <w:name w:val="atn"/>
    <w:basedOn w:val="DefaultParagraphFont"/>
    <w:rsid w:val="00744F75"/>
  </w:style>
  <w:style w:type="character" w:customStyle="1" w:styleId="atv">
    <w:name w:val="atv"/>
    <w:basedOn w:val="DefaultParagraphFont"/>
    <w:rsid w:val="00744F75"/>
  </w:style>
</w:styles>
</file>

<file path=word/webSettings.xml><?xml version="1.0" encoding="utf-8"?>
<w:webSettings xmlns:r="http://schemas.openxmlformats.org/officeDocument/2006/relationships" xmlns:w="http://schemas.openxmlformats.org/wordprocessingml/2006/main">
  <w:divs>
    <w:div w:id="143203331">
      <w:bodyDiv w:val="1"/>
      <w:marLeft w:val="0"/>
      <w:marRight w:val="0"/>
      <w:marTop w:val="0"/>
      <w:marBottom w:val="0"/>
      <w:divBdr>
        <w:top w:val="none" w:sz="0" w:space="0" w:color="auto"/>
        <w:left w:val="none" w:sz="0" w:space="0" w:color="auto"/>
        <w:bottom w:val="none" w:sz="0" w:space="0" w:color="auto"/>
        <w:right w:val="none" w:sz="0" w:space="0" w:color="auto"/>
      </w:divBdr>
    </w:div>
    <w:div w:id="675110698">
      <w:bodyDiv w:val="1"/>
      <w:marLeft w:val="0"/>
      <w:marRight w:val="0"/>
      <w:marTop w:val="0"/>
      <w:marBottom w:val="0"/>
      <w:divBdr>
        <w:top w:val="none" w:sz="0" w:space="0" w:color="auto"/>
        <w:left w:val="none" w:sz="0" w:space="0" w:color="auto"/>
        <w:bottom w:val="none" w:sz="0" w:space="0" w:color="auto"/>
        <w:right w:val="none" w:sz="0" w:space="0" w:color="auto"/>
      </w:divBdr>
    </w:div>
    <w:div w:id="800538232">
      <w:bodyDiv w:val="1"/>
      <w:marLeft w:val="0"/>
      <w:marRight w:val="0"/>
      <w:marTop w:val="0"/>
      <w:marBottom w:val="0"/>
      <w:divBdr>
        <w:top w:val="none" w:sz="0" w:space="0" w:color="auto"/>
        <w:left w:val="none" w:sz="0" w:space="0" w:color="auto"/>
        <w:bottom w:val="none" w:sz="0" w:space="0" w:color="auto"/>
        <w:right w:val="none" w:sz="0" w:space="0" w:color="auto"/>
      </w:divBdr>
      <w:divsChild>
        <w:div w:id="1600480561">
          <w:marLeft w:val="63"/>
          <w:marRight w:val="63"/>
          <w:marTop w:val="125"/>
          <w:marBottom w:val="125"/>
          <w:divBdr>
            <w:top w:val="single" w:sz="4" w:space="0" w:color="CCC9C9"/>
            <w:left w:val="single" w:sz="4" w:space="13" w:color="CCC9C9"/>
            <w:bottom w:val="single" w:sz="4" w:space="0" w:color="CCC9C9"/>
            <w:right w:val="single" w:sz="4" w:space="13" w:color="CCC9C9"/>
          </w:divBdr>
        </w:div>
        <w:div w:id="806552235">
          <w:marLeft w:val="63"/>
          <w:marRight w:val="63"/>
          <w:marTop w:val="125"/>
          <w:marBottom w:val="125"/>
          <w:divBdr>
            <w:top w:val="single" w:sz="4" w:space="0" w:color="CCC9C9"/>
            <w:left w:val="single" w:sz="4" w:space="13" w:color="CCC9C9"/>
            <w:bottom w:val="single" w:sz="4" w:space="0" w:color="CCC9C9"/>
            <w:right w:val="single" w:sz="4" w:space="13" w:color="CCC9C9"/>
          </w:divBdr>
        </w:div>
        <w:div w:id="1461651934">
          <w:marLeft w:val="63"/>
          <w:marRight w:val="63"/>
          <w:marTop w:val="125"/>
          <w:marBottom w:val="125"/>
          <w:divBdr>
            <w:top w:val="single" w:sz="4" w:space="0" w:color="CCC9C9"/>
            <w:left w:val="single" w:sz="4" w:space="13" w:color="CCC9C9"/>
            <w:bottom w:val="single" w:sz="4" w:space="0" w:color="CCC9C9"/>
            <w:right w:val="single" w:sz="4" w:space="13" w:color="CCC9C9"/>
          </w:divBdr>
        </w:div>
        <w:div w:id="599799747">
          <w:marLeft w:val="63"/>
          <w:marRight w:val="63"/>
          <w:marTop w:val="125"/>
          <w:marBottom w:val="125"/>
          <w:divBdr>
            <w:top w:val="single" w:sz="4" w:space="0" w:color="CCC9C9"/>
            <w:left w:val="single" w:sz="4" w:space="13" w:color="CCC9C9"/>
            <w:bottom w:val="single" w:sz="4" w:space="0" w:color="CCC9C9"/>
            <w:right w:val="single" w:sz="4" w:space="13" w:color="CCC9C9"/>
          </w:divBdr>
        </w:div>
        <w:div w:id="1543443131">
          <w:marLeft w:val="63"/>
          <w:marRight w:val="63"/>
          <w:marTop w:val="125"/>
          <w:marBottom w:val="125"/>
          <w:divBdr>
            <w:top w:val="single" w:sz="4" w:space="0" w:color="CCC9C9"/>
            <w:left w:val="single" w:sz="4" w:space="13" w:color="CCC9C9"/>
            <w:bottom w:val="single" w:sz="4" w:space="0" w:color="CCC9C9"/>
            <w:right w:val="single" w:sz="4" w:space="13" w:color="CCC9C9"/>
          </w:divBdr>
        </w:div>
        <w:div w:id="172304044">
          <w:marLeft w:val="63"/>
          <w:marRight w:val="63"/>
          <w:marTop w:val="125"/>
          <w:marBottom w:val="125"/>
          <w:divBdr>
            <w:top w:val="single" w:sz="4" w:space="0" w:color="CCC9C9"/>
            <w:left w:val="single" w:sz="4" w:space="13" w:color="CCC9C9"/>
            <w:bottom w:val="single" w:sz="4" w:space="0" w:color="CCC9C9"/>
            <w:right w:val="single" w:sz="4" w:space="13" w:color="CCC9C9"/>
          </w:divBdr>
        </w:div>
        <w:div w:id="951203495">
          <w:marLeft w:val="63"/>
          <w:marRight w:val="63"/>
          <w:marTop w:val="125"/>
          <w:marBottom w:val="125"/>
          <w:divBdr>
            <w:top w:val="single" w:sz="4" w:space="0" w:color="CCC9C9"/>
            <w:left w:val="single" w:sz="4" w:space="13" w:color="CCC9C9"/>
            <w:bottom w:val="single" w:sz="4" w:space="0" w:color="CCC9C9"/>
            <w:right w:val="single" w:sz="4" w:space="13" w:color="CCC9C9"/>
          </w:divBdr>
        </w:div>
        <w:div w:id="1147433239">
          <w:marLeft w:val="63"/>
          <w:marRight w:val="63"/>
          <w:marTop w:val="125"/>
          <w:marBottom w:val="125"/>
          <w:divBdr>
            <w:top w:val="single" w:sz="4" w:space="0" w:color="CCC9C9"/>
            <w:left w:val="single" w:sz="4" w:space="13" w:color="CCC9C9"/>
            <w:bottom w:val="single" w:sz="4" w:space="0" w:color="CCC9C9"/>
            <w:right w:val="single" w:sz="4" w:space="13" w:color="CCC9C9"/>
          </w:divBdr>
        </w:div>
        <w:div w:id="684863900">
          <w:marLeft w:val="63"/>
          <w:marRight w:val="63"/>
          <w:marTop w:val="125"/>
          <w:marBottom w:val="125"/>
          <w:divBdr>
            <w:top w:val="single" w:sz="4" w:space="0" w:color="CCC9C9"/>
            <w:left w:val="single" w:sz="4" w:space="13" w:color="CCC9C9"/>
            <w:bottom w:val="single" w:sz="4" w:space="0" w:color="CCC9C9"/>
            <w:right w:val="single" w:sz="4" w:space="13" w:color="CCC9C9"/>
          </w:divBdr>
        </w:div>
        <w:div w:id="1341353365">
          <w:marLeft w:val="63"/>
          <w:marRight w:val="63"/>
          <w:marTop w:val="125"/>
          <w:marBottom w:val="125"/>
          <w:divBdr>
            <w:top w:val="single" w:sz="4" w:space="0" w:color="CCC9C9"/>
            <w:left w:val="single" w:sz="4" w:space="13" w:color="CCC9C9"/>
            <w:bottom w:val="single" w:sz="4" w:space="0" w:color="CCC9C9"/>
            <w:right w:val="single" w:sz="4" w:space="13" w:color="CCC9C9"/>
          </w:divBdr>
        </w:div>
        <w:div w:id="620261156">
          <w:marLeft w:val="63"/>
          <w:marRight w:val="63"/>
          <w:marTop w:val="125"/>
          <w:marBottom w:val="125"/>
          <w:divBdr>
            <w:top w:val="single" w:sz="4" w:space="0" w:color="CCC9C9"/>
            <w:left w:val="single" w:sz="4" w:space="13" w:color="CCC9C9"/>
            <w:bottom w:val="single" w:sz="4" w:space="0" w:color="CCC9C9"/>
            <w:right w:val="single" w:sz="4" w:space="13" w:color="CCC9C9"/>
          </w:divBdr>
        </w:div>
        <w:div w:id="1660231355">
          <w:marLeft w:val="63"/>
          <w:marRight w:val="63"/>
          <w:marTop w:val="125"/>
          <w:marBottom w:val="125"/>
          <w:divBdr>
            <w:top w:val="single" w:sz="4" w:space="0" w:color="CCC9C9"/>
            <w:left w:val="single" w:sz="4" w:space="13" w:color="CCC9C9"/>
            <w:bottom w:val="single" w:sz="4" w:space="0" w:color="CCC9C9"/>
            <w:right w:val="single" w:sz="4" w:space="13" w:color="CCC9C9"/>
          </w:divBdr>
        </w:div>
        <w:div w:id="2087921136">
          <w:marLeft w:val="63"/>
          <w:marRight w:val="63"/>
          <w:marTop w:val="125"/>
          <w:marBottom w:val="125"/>
          <w:divBdr>
            <w:top w:val="single" w:sz="4" w:space="0" w:color="CCC9C9"/>
            <w:left w:val="single" w:sz="4" w:space="13" w:color="CCC9C9"/>
            <w:bottom w:val="single" w:sz="4" w:space="0" w:color="CCC9C9"/>
            <w:right w:val="single" w:sz="4" w:space="13" w:color="CCC9C9"/>
          </w:divBdr>
        </w:div>
        <w:div w:id="201016688">
          <w:marLeft w:val="63"/>
          <w:marRight w:val="63"/>
          <w:marTop w:val="125"/>
          <w:marBottom w:val="125"/>
          <w:divBdr>
            <w:top w:val="single" w:sz="4" w:space="0" w:color="CCC9C9"/>
            <w:left w:val="single" w:sz="4" w:space="13" w:color="CCC9C9"/>
            <w:bottom w:val="single" w:sz="4" w:space="0" w:color="CCC9C9"/>
            <w:right w:val="single" w:sz="4" w:space="13" w:color="CCC9C9"/>
          </w:divBdr>
        </w:div>
        <w:div w:id="98264043">
          <w:marLeft w:val="63"/>
          <w:marRight w:val="63"/>
          <w:marTop w:val="125"/>
          <w:marBottom w:val="125"/>
          <w:divBdr>
            <w:top w:val="single" w:sz="4" w:space="0" w:color="CCC9C9"/>
            <w:left w:val="single" w:sz="4" w:space="13" w:color="CCC9C9"/>
            <w:bottom w:val="single" w:sz="4" w:space="0" w:color="CCC9C9"/>
            <w:right w:val="single" w:sz="4" w:space="13" w:color="CCC9C9"/>
          </w:divBdr>
        </w:div>
        <w:div w:id="1603610641">
          <w:marLeft w:val="63"/>
          <w:marRight w:val="63"/>
          <w:marTop w:val="125"/>
          <w:marBottom w:val="125"/>
          <w:divBdr>
            <w:top w:val="single" w:sz="4" w:space="0" w:color="CCC9C9"/>
            <w:left w:val="single" w:sz="4" w:space="13" w:color="CCC9C9"/>
            <w:bottom w:val="single" w:sz="4" w:space="0" w:color="CCC9C9"/>
            <w:right w:val="single" w:sz="4" w:space="13" w:color="CCC9C9"/>
          </w:divBdr>
        </w:div>
        <w:div w:id="384959069">
          <w:marLeft w:val="63"/>
          <w:marRight w:val="63"/>
          <w:marTop w:val="125"/>
          <w:marBottom w:val="125"/>
          <w:divBdr>
            <w:top w:val="single" w:sz="4" w:space="0" w:color="CCC9C9"/>
            <w:left w:val="single" w:sz="4" w:space="13" w:color="CCC9C9"/>
            <w:bottom w:val="single" w:sz="4" w:space="0" w:color="CCC9C9"/>
            <w:right w:val="single" w:sz="4" w:space="13" w:color="CCC9C9"/>
          </w:divBdr>
        </w:div>
        <w:div w:id="651132406">
          <w:marLeft w:val="63"/>
          <w:marRight w:val="63"/>
          <w:marTop w:val="125"/>
          <w:marBottom w:val="125"/>
          <w:divBdr>
            <w:top w:val="single" w:sz="4" w:space="0" w:color="CCC9C9"/>
            <w:left w:val="single" w:sz="4" w:space="13" w:color="CCC9C9"/>
            <w:bottom w:val="single" w:sz="4" w:space="0" w:color="CCC9C9"/>
            <w:right w:val="single" w:sz="4" w:space="13" w:color="CCC9C9"/>
          </w:divBdr>
        </w:div>
        <w:div w:id="54545723">
          <w:marLeft w:val="63"/>
          <w:marRight w:val="63"/>
          <w:marTop w:val="125"/>
          <w:marBottom w:val="125"/>
          <w:divBdr>
            <w:top w:val="single" w:sz="4" w:space="0" w:color="CCC9C9"/>
            <w:left w:val="single" w:sz="4" w:space="13" w:color="CCC9C9"/>
            <w:bottom w:val="single" w:sz="4" w:space="0" w:color="CCC9C9"/>
            <w:right w:val="single" w:sz="4" w:space="13" w:color="CCC9C9"/>
          </w:divBdr>
        </w:div>
        <w:div w:id="1942373183">
          <w:marLeft w:val="63"/>
          <w:marRight w:val="63"/>
          <w:marTop w:val="125"/>
          <w:marBottom w:val="125"/>
          <w:divBdr>
            <w:top w:val="single" w:sz="4" w:space="0" w:color="CCC9C9"/>
            <w:left w:val="single" w:sz="4" w:space="13" w:color="CCC9C9"/>
            <w:bottom w:val="single" w:sz="4" w:space="0" w:color="CCC9C9"/>
            <w:right w:val="single" w:sz="4" w:space="13" w:color="CCC9C9"/>
          </w:divBdr>
        </w:div>
        <w:div w:id="1575699296">
          <w:marLeft w:val="63"/>
          <w:marRight w:val="63"/>
          <w:marTop w:val="125"/>
          <w:marBottom w:val="125"/>
          <w:divBdr>
            <w:top w:val="single" w:sz="4" w:space="0" w:color="CCC9C9"/>
            <w:left w:val="single" w:sz="4" w:space="13" w:color="CCC9C9"/>
            <w:bottom w:val="single" w:sz="4" w:space="0" w:color="CCC9C9"/>
            <w:right w:val="single" w:sz="4" w:space="13" w:color="CCC9C9"/>
          </w:divBdr>
        </w:div>
        <w:div w:id="1244146492">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904993140">
      <w:bodyDiv w:val="1"/>
      <w:marLeft w:val="0"/>
      <w:marRight w:val="0"/>
      <w:marTop w:val="0"/>
      <w:marBottom w:val="0"/>
      <w:divBdr>
        <w:top w:val="none" w:sz="0" w:space="0" w:color="auto"/>
        <w:left w:val="none" w:sz="0" w:space="0" w:color="auto"/>
        <w:bottom w:val="none" w:sz="0" w:space="0" w:color="auto"/>
        <w:right w:val="none" w:sz="0" w:space="0" w:color="auto"/>
      </w:divBdr>
    </w:div>
    <w:div w:id="1153182305">
      <w:bodyDiv w:val="1"/>
      <w:marLeft w:val="0"/>
      <w:marRight w:val="0"/>
      <w:marTop w:val="0"/>
      <w:marBottom w:val="0"/>
      <w:divBdr>
        <w:top w:val="none" w:sz="0" w:space="0" w:color="auto"/>
        <w:left w:val="none" w:sz="0" w:space="0" w:color="auto"/>
        <w:bottom w:val="none" w:sz="0" w:space="0" w:color="auto"/>
        <w:right w:val="none" w:sz="0" w:space="0" w:color="auto"/>
      </w:divBdr>
    </w:div>
    <w:div w:id="1665083057">
      <w:bodyDiv w:val="1"/>
      <w:marLeft w:val="0"/>
      <w:marRight w:val="0"/>
      <w:marTop w:val="0"/>
      <w:marBottom w:val="0"/>
      <w:divBdr>
        <w:top w:val="none" w:sz="0" w:space="0" w:color="auto"/>
        <w:left w:val="none" w:sz="0" w:space="0" w:color="auto"/>
        <w:bottom w:val="none" w:sz="0" w:space="0" w:color="auto"/>
        <w:right w:val="none" w:sz="0" w:space="0" w:color="auto"/>
      </w:divBdr>
      <w:divsChild>
        <w:div w:id="1041052013">
          <w:marLeft w:val="63"/>
          <w:marRight w:val="63"/>
          <w:marTop w:val="125"/>
          <w:marBottom w:val="125"/>
          <w:divBdr>
            <w:top w:val="single" w:sz="4" w:space="0" w:color="CCC9C9"/>
            <w:left w:val="single" w:sz="4" w:space="13" w:color="CCC9C9"/>
            <w:bottom w:val="single" w:sz="4" w:space="0" w:color="CCC9C9"/>
            <w:right w:val="single" w:sz="4" w:space="13" w:color="CCC9C9"/>
          </w:divBdr>
        </w:div>
        <w:div w:id="1126847416">
          <w:marLeft w:val="0"/>
          <w:marRight w:val="0"/>
          <w:marTop w:val="12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cretepage.com/angular-2/angular-4-crud-example" TargetMode="External"/><Relationship Id="rId13" Type="http://schemas.openxmlformats.org/officeDocument/2006/relationships/hyperlink" Target="https://www.concretepage.com/angular-2/angular-4-crud-example" TargetMode="External"/><Relationship Id="rId18" Type="http://schemas.openxmlformats.org/officeDocument/2006/relationships/hyperlink" Target="https://www.concretepage.com/angular-2/angular-4-crud-examp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oncretepage.com/angular-2/angular-4-crud-example" TargetMode="External"/><Relationship Id="rId12" Type="http://schemas.openxmlformats.org/officeDocument/2006/relationships/hyperlink" Target="https://www.concretepage.com/angular-2/angular-4-crud-example" TargetMode="External"/><Relationship Id="rId17" Type="http://schemas.openxmlformats.org/officeDocument/2006/relationships/hyperlink" Target="https://www.concretepage.com/angular-2/angular-4-crud-example" TargetMode="External"/><Relationship Id="rId2" Type="http://schemas.openxmlformats.org/officeDocument/2006/relationships/numbering" Target="numbering.xml"/><Relationship Id="rId16" Type="http://schemas.openxmlformats.org/officeDocument/2006/relationships/hyperlink" Target="https://www.concretepage.com/angular-2/angular-4-crud-example"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concretepage.com/angular-2/angular-4-crud-example" TargetMode="External"/><Relationship Id="rId11" Type="http://schemas.openxmlformats.org/officeDocument/2006/relationships/hyperlink" Target="https://www.concretepage.com/angular-2/angular-4-crud-example" TargetMode="External"/><Relationship Id="rId5" Type="http://schemas.openxmlformats.org/officeDocument/2006/relationships/webSettings" Target="webSettings.xml"/><Relationship Id="rId15" Type="http://schemas.openxmlformats.org/officeDocument/2006/relationships/hyperlink" Target="https://www.concretepage.com/angular-2/angular-4-crud-example" TargetMode="External"/><Relationship Id="rId23" Type="http://schemas.openxmlformats.org/officeDocument/2006/relationships/theme" Target="theme/theme1.xml"/><Relationship Id="rId10" Type="http://schemas.openxmlformats.org/officeDocument/2006/relationships/hyperlink" Target="https://www.concretepage.com/angular-2/angular-4-crud-example" TargetMode="External"/><Relationship Id="rId19" Type="http://schemas.openxmlformats.org/officeDocument/2006/relationships/hyperlink" Target="https://www.concretepage.com/angular-2/angular-4-crud-example" TargetMode="External"/><Relationship Id="rId4" Type="http://schemas.openxmlformats.org/officeDocument/2006/relationships/settings" Target="settings.xml"/><Relationship Id="rId9" Type="http://schemas.openxmlformats.org/officeDocument/2006/relationships/hyperlink" Target="https://www.concretepage.com/angular-2/angular-4-crud-example" TargetMode="External"/><Relationship Id="rId14" Type="http://schemas.openxmlformats.org/officeDocument/2006/relationships/hyperlink" Target="https://www.concretepage.com/angular-2/angular-4-crud-exampl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50622D166E4324B25706DBCC611E0D"/>
        <w:category>
          <w:name w:val="General"/>
          <w:gallery w:val="placeholder"/>
        </w:category>
        <w:types>
          <w:type w:val="bbPlcHdr"/>
        </w:types>
        <w:behaviors>
          <w:behavior w:val="content"/>
        </w:behaviors>
        <w:guid w:val="{CFAB217A-2F0A-4895-86AC-A37AB79FA77B}"/>
      </w:docPartPr>
      <w:docPartBody>
        <w:p w:rsidR="00D11C8C" w:rsidRDefault="00D11C8C" w:rsidP="00D11C8C">
          <w:pPr>
            <w:pStyle w:val="8850622D166E4324B25706DBCC611E0D"/>
          </w:pPr>
          <w:r>
            <w:rPr>
              <w:rFonts w:asciiTheme="majorHAnsi" w:eastAsiaTheme="majorEastAsia" w:hAnsiTheme="majorHAnsi" w:cstheme="majorBidi"/>
              <w:caps/>
            </w:rPr>
            <w:t>[Type the company name]</w:t>
          </w:r>
        </w:p>
      </w:docPartBody>
    </w:docPart>
    <w:docPart>
      <w:docPartPr>
        <w:name w:val="7874FCF98894407CAB24F8CD146518B2"/>
        <w:category>
          <w:name w:val="General"/>
          <w:gallery w:val="placeholder"/>
        </w:category>
        <w:types>
          <w:type w:val="bbPlcHdr"/>
        </w:types>
        <w:behaviors>
          <w:behavior w:val="content"/>
        </w:behaviors>
        <w:guid w:val="{F005577B-A5DA-4741-A301-FB0313179443}"/>
      </w:docPartPr>
      <w:docPartBody>
        <w:p w:rsidR="00D11C8C" w:rsidRDefault="00D11C8C" w:rsidP="00D11C8C">
          <w:pPr>
            <w:pStyle w:val="7874FCF98894407CAB24F8CD146518B2"/>
          </w:pPr>
          <w:r>
            <w:rPr>
              <w:rFonts w:asciiTheme="majorHAnsi" w:eastAsiaTheme="majorEastAsia" w:hAnsiTheme="majorHAnsi" w:cstheme="majorBidi"/>
              <w:sz w:val="80"/>
              <w:szCs w:val="80"/>
            </w:rPr>
            <w:t>[Type the document title]</w:t>
          </w:r>
        </w:p>
      </w:docPartBody>
    </w:docPart>
    <w:docPart>
      <w:docPartPr>
        <w:name w:val="9CC07339CDC14C258FA4A5BD9DCDA2A5"/>
        <w:category>
          <w:name w:val="General"/>
          <w:gallery w:val="placeholder"/>
        </w:category>
        <w:types>
          <w:type w:val="bbPlcHdr"/>
        </w:types>
        <w:behaviors>
          <w:behavior w:val="content"/>
        </w:behaviors>
        <w:guid w:val="{2C596A68-5B63-45DB-9093-CEE161E92572}"/>
      </w:docPartPr>
      <w:docPartBody>
        <w:p w:rsidR="00D11C8C" w:rsidRDefault="00D11C8C" w:rsidP="00D11C8C">
          <w:pPr>
            <w:pStyle w:val="9CC07339CDC14C258FA4A5BD9DCDA2A5"/>
          </w:pPr>
          <w:r>
            <w:rPr>
              <w:rFonts w:asciiTheme="majorHAnsi" w:eastAsiaTheme="majorEastAsia" w:hAnsiTheme="majorHAnsi" w:cstheme="majorBidi"/>
              <w:sz w:val="44"/>
              <w:szCs w:val="44"/>
            </w:rPr>
            <w:t>[Type the document subtitle]</w:t>
          </w:r>
        </w:p>
      </w:docPartBody>
    </w:docPart>
    <w:docPart>
      <w:docPartPr>
        <w:name w:val="89343C8FB2514F59BAB5E4EC335E6275"/>
        <w:category>
          <w:name w:val="General"/>
          <w:gallery w:val="placeholder"/>
        </w:category>
        <w:types>
          <w:type w:val="bbPlcHdr"/>
        </w:types>
        <w:behaviors>
          <w:behavior w:val="content"/>
        </w:behaviors>
        <w:guid w:val="{34C674E8-B30E-4A08-B418-64896940EF04}"/>
      </w:docPartPr>
      <w:docPartBody>
        <w:p w:rsidR="00D11C8C" w:rsidRDefault="00D11C8C" w:rsidP="00D11C8C">
          <w:pPr>
            <w:pStyle w:val="89343C8FB2514F59BAB5E4EC335E6275"/>
          </w:pPr>
          <w:r>
            <w:rPr>
              <w:b/>
              <w:bCs/>
            </w:rPr>
            <w:t>[Type the author name]</w:t>
          </w:r>
        </w:p>
      </w:docPartBody>
    </w:docPart>
    <w:docPart>
      <w:docPartPr>
        <w:name w:val="9E59F72C97F14700A19DF6214AE2C816"/>
        <w:category>
          <w:name w:val="General"/>
          <w:gallery w:val="placeholder"/>
        </w:category>
        <w:types>
          <w:type w:val="bbPlcHdr"/>
        </w:types>
        <w:behaviors>
          <w:behavior w:val="content"/>
        </w:behaviors>
        <w:guid w:val="{122FACE5-FEB2-4CD8-928B-5016838E73ED}"/>
      </w:docPartPr>
      <w:docPartBody>
        <w:p w:rsidR="00D11C8C" w:rsidRDefault="00D11C8C" w:rsidP="00D11C8C">
          <w:pPr>
            <w:pStyle w:val="9E59F72C97F14700A19DF6214AE2C816"/>
          </w:pPr>
          <w:r>
            <w:rPr>
              <w:b/>
              <w:bCs/>
            </w:rPr>
            <w:t>[Pick the date]</w:t>
          </w:r>
        </w:p>
      </w:docPartBody>
    </w:docPart>
    <w:docPart>
      <w:docPartPr>
        <w:name w:val="28085D57C21D45BF9619607FA6A2EF30"/>
        <w:category>
          <w:name w:val="General"/>
          <w:gallery w:val="placeholder"/>
        </w:category>
        <w:types>
          <w:type w:val="bbPlcHdr"/>
        </w:types>
        <w:behaviors>
          <w:behavior w:val="content"/>
        </w:behaviors>
        <w:guid w:val="{990D935F-89EB-4430-8964-28F1AE1DF464}"/>
      </w:docPartPr>
      <w:docPartBody>
        <w:p w:rsidR="00D11C8C" w:rsidRDefault="00D11C8C" w:rsidP="00D11C8C">
          <w:pPr>
            <w:pStyle w:val="28085D57C21D45BF9619607FA6A2EF3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1C8C"/>
    <w:rsid w:val="00D11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6C9A27F661474ABA1C7E3B6706CF5C">
    <w:name w:val="A56C9A27F661474ABA1C7E3B6706CF5C"/>
    <w:rsid w:val="00D11C8C"/>
  </w:style>
  <w:style w:type="paragraph" w:customStyle="1" w:styleId="A8C399B0279F4D9ABF45DA91B52BA687">
    <w:name w:val="A8C399B0279F4D9ABF45DA91B52BA687"/>
    <w:rsid w:val="00D11C8C"/>
  </w:style>
  <w:style w:type="paragraph" w:customStyle="1" w:styleId="4ACFF54FE58D4D60983E5805DD2DAEB1">
    <w:name w:val="4ACFF54FE58D4D60983E5805DD2DAEB1"/>
    <w:rsid w:val="00D11C8C"/>
  </w:style>
  <w:style w:type="paragraph" w:customStyle="1" w:styleId="DBF463526BA545B98FBCA2934FC905D0">
    <w:name w:val="DBF463526BA545B98FBCA2934FC905D0"/>
    <w:rsid w:val="00D11C8C"/>
  </w:style>
  <w:style w:type="paragraph" w:customStyle="1" w:styleId="827482EE6B6C40B1995F49CA59B9D8AC">
    <w:name w:val="827482EE6B6C40B1995F49CA59B9D8AC"/>
    <w:rsid w:val="00D11C8C"/>
  </w:style>
  <w:style w:type="paragraph" w:customStyle="1" w:styleId="1DF8DDBC8B5842E4AC6492A0A0A7FEB9">
    <w:name w:val="1DF8DDBC8B5842E4AC6492A0A0A7FEB9"/>
    <w:rsid w:val="00D11C8C"/>
  </w:style>
  <w:style w:type="paragraph" w:customStyle="1" w:styleId="21223ABA48504FB08EB16AB32FBAD408">
    <w:name w:val="21223ABA48504FB08EB16AB32FBAD408"/>
    <w:rsid w:val="00D11C8C"/>
  </w:style>
  <w:style w:type="paragraph" w:customStyle="1" w:styleId="5F239243BD0D4DB0B9F85D69AF6D5580">
    <w:name w:val="5F239243BD0D4DB0B9F85D69AF6D5580"/>
    <w:rsid w:val="00D11C8C"/>
  </w:style>
  <w:style w:type="paragraph" w:customStyle="1" w:styleId="8850622D166E4324B25706DBCC611E0D">
    <w:name w:val="8850622D166E4324B25706DBCC611E0D"/>
    <w:rsid w:val="00D11C8C"/>
  </w:style>
  <w:style w:type="paragraph" w:customStyle="1" w:styleId="7874FCF98894407CAB24F8CD146518B2">
    <w:name w:val="7874FCF98894407CAB24F8CD146518B2"/>
    <w:rsid w:val="00D11C8C"/>
  </w:style>
  <w:style w:type="paragraph" w:customStyle="1" w:styleId="9CC07339CDC14C258FA4A5BD9DCDA2A5">
    <w:name w:val="9CC07339CDC14C258FA4A5BD9DCDA2A5"/>
    <w:rsid w:val="00D11C8C"/>
  </w:style>
  <w:style w:type="paragraph" w:customStyle="1" w:styleId="89343C8FB2514F59BAB5E4EC335E6275">
    <w:name w:val="89343C8FB2514F59BAB5E4EC335E6275"/>
    <w:rsid w:val="00D11C8C"/>
  </w:style>
  <w:style w:type="paragraph" w:customStyle="1" w:styleId="9E59F72C97F14700A19DF6214AE2C816">
    <w:name w:val="9E59F72C97F14700A19DF6214AE2C816"/>
    <w:rsid w:val="00D11C8C"/>
  </w:style>
  <w:style w:type="paragraph" w:customStyle="1" w:styleId="28085D57C21D45BF9619607FA6A2EF30">
    <w:name w:val="28085D57C21D45BF9619607FA6A2EF30"/>
    <w:rsid w:val="00D11C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2018-01-01T00:00:00</PublishDate>
  <Abstract> “This Document will walk through Angular 4 CRUD example using Http class. We will perform create, read, update and delete operation here using Http class. Http performs HTTP request using XMLHttpRequest as default backend. Http class has methods such as post, get, put, delete etc. These methods return instance of Observable.”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3374</Words>
  <Characters>19237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4 CRUD</dc:title>
  <dc:subject>Crud Operation Using http class and json server</dc:subject>
  <dc:creator>Sweta Gupta</dc:creator>
  <cp:lastModifiedBy>Sweta</cp:lastModifiedBy>
  <cp:revision>1</cp:revision>
  <dcterms:created xsi:type="dcterms:W3CDTF">2018-01-01T09:16:00Z</dcterms:created>
  <dcterms:modified xsi:type="dcterms:W3CDTF">2018-01-01T09:30:00Z</dcterms:modified>
</cp:coreProperties>
</file>